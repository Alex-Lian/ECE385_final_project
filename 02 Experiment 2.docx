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5EC0" w14:textId="77777777" w:rsidR="00EC6226" w:rsidRDefault="00EC6226" w:rsidP="005A25AC">
      <w:pPr>
        <w:spacing w:line="360" w:lineRule="atLeast"/>
        <w:jc w:val="right"/>
      </w:pPr>
      <w:r>
        <w:t xml:space="preserve">ECE </w:t>
      </w:r>
      <w:r w:rsidR="002E7A8B">
        <w:t>385</w:t>
      </w:r>
    </w:p>
    <w:p w14:paraId="7B99A3DE" w14:textId="77777777" w:rsidR="00EC6226" w:rsidRDefault="00EC6226">
      <w:pPr>
        <w:spacing w:before="240" w:line="360" w:lineRule="atLeast"/>
        <w:jc w:val="center"/>
      </w:pPr>
      <w:r>
        <w:t>EXPERIMENT #</w:t>
      </w:r>
      <w:r w:rsidR="006A25EF">
        <w:t>2</w:t>
      </w:r>
    </w:p>
    <w:p w14:paraId="50307DBA" w14:textId="77777777" w:rsidR="00EC6226" w:rsidRDefault="00EC6226">
      <w:pPr>
        <w:spacing w:before="240" w:line="360" w:lineRule="atLeast"/>
        <w:jc w:val="center"/>
      </w:pPr>
      <w:r>
        <w:t>Data Storage</w:t>
      </w:r>
    </w:p>
    <w:p w14:paraId="6F541FB6" w14:textId="77777777" w:rsidR="00EC6226" w:rsidRDefault="00EC6226">
      <w:pPr>
        <w:tabs>
          <w:tab w:val="left" w:pos="720"/>
        </w:tabs>
        <w:spacing w:before="240" w:line="360" w:lineRule="atLeast"/>
      </w:pPr>
      <w:r>
        <w:t>I.</w:t>
      </w:r>
      <w:r>
        <w:tab/>
      </w:r>
      <w:r w:rsidRPr="003F2B56">
        <w:rPr>
          <w:u w:val="single"/>
        </w:rPr>
        <w:t>OBJECTIVE</w:t>
      </w:r>
    </w:p>
    <w:p w14:paraId="09516C7A" w14:textId="77777777" w:rsidR="00EC6226" w:rsidRDefault="00EC6226" w:rsidP="00436119">
      <w:pPr>
        <w:spacing w:before="240" w:line="360" w:lineRule="atLeast"/>
        <w:ind w:firstLine="720"/>
        <w:jc w:val="both"/>
      </w:pPr>
      <w:r>
        <w:t xml:space="preserve">In this </w:t>
      </w:r>
      <w:r w:rsidR="00545BE5">
        <w:t>experiment,</w:t>
      </w:r>
      <w:r>
        <w:t xml:space="preserve"> you will d</w:t>
      </w:r>
      <w:r w:rsidR="00545BE5">
        <w:t>esign and construct a simple 2</w:t>
      </w:r>
      <w:r>
        <w:t>-bit</w:t>
      </w:r>
      <w:r w:rsidR="00545BE5">
        <w:t>,</w:t>
      </w:r>
      <w:r>
        <w:t xml:space="preserve"> four-word shift-register storage unit.</w:t>
      </w:r>
    </w:p>
    <w:p w14:paraId="13BB3267" w14:textId="77777777" w:rsidR="00EC6226" w:rsidRDefault="00EC6226" w:rsidP="00EB1338">
      <w:pPr>
        <w:spacing w:before="120" w:line="360" w:lineRule="atLeast"/>
      </w:pPr>
    </w:p>
    <w:p w14:paraId="0F896819" w14:textId="77777777" w:rsidR="00EC6226" w:rsidRDefault="00EC6226">
      <w:pPr>
        <w:spacing w:before="240" w:line="360" w:lineRule="atLeast"/>
      </w:pPr>
      <w:r>
        <w:t>II.</w:t>
      </w:r>
      <w:r>
        <w:tab/>
      </w:r>
      <w:r w:rsidRPr="003F2B56">
        <w:rPr>
          <w:u w:val="single"/>
        </w:rPr>
        <w:t>INTRODUCTION</w:t>
      </w:r>
    </w:p>
    <w:p w14:paraId="256B2FEB" w14:textId="77777777" w:rsidR="00EC6226" w:rsidRDefault="00EC6226" w:rsidP="00436119">
      <w:pPr>
        <w:spacing w:before="240" w:line="360" w:lineRule="atLeast"/>
        <w:ind w:firstLine="720"/>
        <w:jc w:val="both"/>
      </w:pPr>
      <w:r>
        <w:t>Conceptually</w:t>
      </w:r>
      <w:r w:rsidR="00545BE5">
        <w:t>,</w:t>
      </w:r>
      <w:r>
        <w:t xml:space="preserve"> random access memory (RAM) is a storage device arranged as a set of binary </w:t>
      </w:r>
      <w:r w:rsidR="00545BE5">
        <w:t>words that</w:t>
      </w:r>
      <w:r>
        <w:t xml:space="preserve"> can be individually identified and accessed </w:t>
      </w:r>
      <w:r w:rsidR="00FE4785">
        <w:t>using</w:t>
      </w:r>
      <w:r>
        <w:t xml:space="preserve"> unique addresses (see Figure 1).</w:t>
      </w: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t>Figure 1:</w:t>
      </w:r>
      <w:r w:rsidR="00465DD9">
        <w:t xml:space="preserve"> </w:t>
      </w:r>
      <w:r w:rsidR="00EC6226">
        <w:t>An Eight-word Storage Unit Using 4-Bit Words</w:t>
      </w:r>
    </w:p>
    <w:p w14:paraId="49453B86" w14:textId="77777777" w:rsidR="00EC6226" w:rsidRDefault="005F2A8D" w:rsidP="00436119">
      <w:pPr>
        <w:tabs>
          <w:tab w:val="left" w:pos="1080"/>
          <w:tab w:val="left" w:pos="5760"/>
          <w:tab w:val="left" w:pos="7200"/>
        </w:tabs>
        <w:spacing w:before="240" w:line="360" w:lineRule="atLeast"/>
        <w:ind w:firstLine="720"/>
        <w:jc w:val="both"/>
      </w:pPr>
      <w:r>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reason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582490A" w:rsidR="00EC6226" w:rsidRDefault="00E7617B">
      <w:pPr>
        <w:tabs>
          <w:tab w:val="left" w:pos="1080"/>
          <w:tab w:val="left" w:pos="5760"/>
          <w:tab w:val="left" w:pos="7200"/>
        </w:tabs>
        <w:spacing w:before="240" w:line="360" w:lineRule="atLeast"/>
        <w:jc w:val="center"/>
      </w:pPr>
      <w:r>
        <w:rPr>
          <w:rFonts w:ascii="New York" w:hAnsi="New York"/>
          <w:noProof/>
        </w:rPr>
        <w:lastRenderedPageBreak/>
        <w:drawing>
          <wp:inline distT="0" distB="0" distL="0" distR="0" wp14:anchorId="1F28FEA6" wp14:editId="5F590784">
            <wp:extent cx="4488180"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180" cy="2362200"/>
                    </a:xfrm>
                    <a:prstGeom prst="rect">
                      <a:avLst/>
                    </a:prstGeom>
                    <a:noFill/>
                    <a:ln>
                      <a:noFill/>
                    </a:ln>
                  </pic:spPr>
                </pic:pic>
              </a:graphicData>
            </a:graphic>
          </wp:inline>
        </w:drawing>
      </w:r>
    </w:p>
    <w:p w14:paraId="2DEC18CF" w14:textId="77777777" w:rsidR="00EC6226" w:rsidRDefault="00F11378">
      <w:pPr>
        <w:tabs>
          <w:tab w:val="left" w:pos="1080"/>
          <w:tab w:val="left" w:pos="5760"/>
          <w:tab w:val="left" w:pos="7200"/>
        </w:tabs>
        <w:spacing w:before="240" w:line="360" w:lineRule="atLeast"/>
        <w:jc w:val="center"/>
      </w:pPr>
      <w:r>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These SRAM chips are readily available from a number of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777777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(Qd)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0E1AC0">
        <w:rPr>
          <w:rPrChange w:id="0" w:author="Zuofu Cheng" w:date="2018-08-17T00:59:00Z">
            <w:rPr>
              <w:u w:val="single"/>
            </w:rPr>
          </w:rPrChange>
        </w:rPr>
        <w:t xml:space="preserve"> use </w:t>
      </w:r>
      <w:r w:rsidR="00FB458A" w:rsidRPr="000E1AC0">
        <w:rPr>
          <w:rPrChange w:id="1" w:author="Zuofu Cheng" w:date="2018-08-17T00:59:00Z">
            <w:rPr>
              <w:u w:val="single"/>
            </w:rPr>
          </w:rPrChange>
        </w:rPr>
        <w:t xml:space="preserve">clock </w:t>
      </w:r>
      <w:r w:rsidR="000F0332" w:rsidRPr="000E1AC0">
        <w:rPr>
          <w:rPrChange w:id="2" w:author="Zuofu Cheng" w:date="2018-08-17T00:59:00Z">
            <w:rPr>
              <w:u w:val="single"/>
            </w:rPr>
          </w:rPrChange>
        </w:rPr>
        <w:t>enable or inhibit pins</w:t>
      </w:r>
      <w:r w:rsidR="00093119" w:rsidRPr="000E1AC0">
        <w:rPr>
          <w:rPrChange w:id="3" w:author="Zuofu Cheng" w:date="2018-08-17T00:59:00Z">
            <w:rPr>
              <w:u w:val="single"/>
            </w:rPr>
          </w:rPrChange>
        </w:rPr>
        <w:t xml:space="preserve"> on the chips.</w:t>
      </w:r>
      <w:del w:id="4" w:author="Zuofu Cheng" w:date="2018-08-17T00:58:00Z">
        <w:r w:rsidRPr="000E1AC0" w:rsidDel="000E1E2D">
          <w:delText>.</w:delText>
        </w:r>
        <w:r w:rsidR="00465DD9" w:rsidDel="000E1E2D">
          <w:delText xml:space="preserve"> </w:delText>
        </w:r>
      </w:del>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lastRenderedPageBreak/>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to SBR for storing into storage</w:t>
      </w:r>
    </w:p>
    <w:p w14:paraId="79F6B1F4" w14:textId="6A5136E8"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del w:id="5" w:author="lichushan chushan" w:date="2020-02-23T14:29:00Z">
        <w:r w:rsidDel="00F11D36">
          <w:rPr>
            <w:rFonts w:hint="eastAsia"/>
            <w:lang w:eastAsia="zh-CN"/>
          </w:rPr>
          <w:delText>switches</w:delText>
        </w:r>
      </w:del>
      <w:ins w:id="6" w:author="lichushan chushan" w:date="2020-02-23T14:29:00Z">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ins>
      <w:r>
        <w:t>.</w:t>
      </w:r>
      <w:r w:rsidR="00465DD9">
        <w:t xml:space="preserve"> </w:t>
      </w:r>
      <w:r>
        <w:t xml:space="preserve">FETCH, STORE and LDSBR should also be obtained from </w:t>
      </w:r>
      <w:ins w:id="7" w:author="lichushan chushan" w:date="2020-02-23T14:29:00Z">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ins>
      <w:del w:id="8" w:author="lichushan chushan" w:date="2020-02-23T14:29:00Z">
        <w:r w:rsidDel="00F11D36">
          <w:delText>switches</w:delText>
        </w:r>
      </w:del>
      <w:r>
        <w:t>.</w:t>
      </w:r>
      <w:r w:rsidR="00465DD9">
        <w:t xml:space="preserve"> </w:t>
      </w:r>
      <w:r>
        <w:t>Display SBR1</w:t>
      </w:r>
      <w:ins w:id="9" w:author="lichushan chushan" w:date="2020-02-23T14:30:00Z">
        <w:r w:rsidR="00F11D36">
          <w:t>,</w:t>
        </w:r>
      </w:ins>
      <w:del w:id="10" w:author="lichushan chushan" w:date="2020-02-23T14:30:00Z">
        <w:r w:rsidDel="00F11D36">
          <w:delText xml:space="preserve"> and</w:delText>
        </w:r>
      </w:del>
      <w:ins w:id="11" w:author="lichushan chushan" w:date="2020-02-23T14:30:00Z">
        <w:r w:rsidR="00F11D36">
          <w:t xml:space="preserve"> </w:t>
        </w:r>
      </w:ins>
      <w:del w:id="12" w:author="lichushan chushan" w:date="2020-02-23T14:30:00Z">
        <w:r w:rsidDel="00F11D36">
          <w:delText xml:space="preserve"> </w:delText>
        </w:r>
      </w:del>
      <w:r>
        <w:t>SBR0</w:t>
      </w:r>
      <w:ins w:id="13" w:author="lichushan chushan" w:date="2020-02-23T14:30:00Z">
        <w:r w:rsidR="00F11D36">
          <w:t>, DATA Qx0-3 in memory</w:t>
        </w:r>
      </w:ins>
      <w:r>
        <w:t xml:space="preserve"> on </w:t>
      </w:r>
      <w:del w:id="14" w:author="lichushan chushan" w:date="2020-02-23T14:29:00Z">
        <w:r w:rsidDel="00F11D36">
          <w:delText>LEDs</w:delText>
        </w:r>
      </w:del>
      <w:ins w:id="15" w:author="lichushan chushan" w:date="2020-02-23T14:29:00Z">
        <w:r w:rsidR="00F11D36">
          <w:t>OUT</w:t>
        </w:r>
      </w:ins>
      <w:ins w:id="16" w:author="lichushan chushan" w:date="2020-02-23T14:30:00Z">
        <w:r w:rsidR="00F11D36">
          <w:rPr>
            <w:rFonts w:hint="eastAsia"/>
            <w:lang w:eastAsia="zh-CN"/>
          </w:rPr>
          <w:t>PUT</w:t>
        </w:r>
      </w:ins>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7777777" w:rsidR="00833690" w:rsidRDefault="00833690" w:rsidP="00436119">
      <w:pPr>
        <w:tabs>
          <w:tab w:val="left" w:pos="5760"/>
          <w:tab w:val="left" w:pos="7200"/>
        </w:tabs>
        <w:spacing w:before="240" w:line="360" w:lineRule="atLeast"/>
        <w:ind w:left="720"/>
        <w:jc w:val="both"/>
      </w:pPr>
      <w:r>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del w:id="17" w:author="Zuofu Cheng" w:date="2018-08-17T01:00:00Z">
        <w:r w:rsidDel="00874476">
          <w:delText>have to</w:delText>
        </w:r>
      </w:del>
      <w:ins w:id="18" w:author="Zuofu Cheng" w:date="2018-08-17T01:00:00Z">
        <w:r w:rsidR="00874476">
          <w:t>must</w:t>
        </w:r>
      </w:ins>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del w:id="19" w:author="Zuofu Cheng" w:date="2018-08-17T01:01:00Z">
        <w:r w:rsidR="004D7BAA" w:rsidDel="006A1DD9">
          <w:delText>over and over again</w:delText>
        </w:r>
      </w:del>
      <w:ins w:id="20" w:author="Zuofu Cheng" w:date="2018-08-20T23:45:00Z">
        <w:r w:rsidR="0069092A">
          <w:t>continuously</w:t>
        </w:r>
      </w:ins>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77777777" w:rsidR="004D7BAA" w:rsidRDefault="009132BD" w:rsidP="00436119">
      <w:pPr>
        <w:tabs>
          <w:tab w:val="left" w:pos="5760"/>
          <w:tab w:val="left" w:pos="7200"/>
        </w:tabs>
        <w:spacing w:before="240" w:line="360" w:lineRule="atLeast"/>
        <w:ind w:left="720"/>
        <w:jc w:val="both"/>
      </w:pPr>
      <w:r>
        <w:lastRenderedPageBreak/>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del w:id="21" w:author="Zuofu Cheng" w:date="2018-08-17T01:01:00Z">
        <w:r w:rsidDel="004A56B9">
          <w:delText>operation, and</w:delText>
        </w:r>
      </w:del>
      <w:ins w:id="22" w:author="Zuofu Cheng" w:date="2018-08-17T01:01:00Z">
        <w:r w:rsidR="004A56B9">
          <w:t>operation and</w:t>
        </w:r>
      </w:ins>
      <w:r>
        <w:t xml:space="preserve"> </w:t>
      </w:r>
      <w:r w:rsidR="008563B3">
        <w:t xml:space="preserve">reading </w:t>
      </w:r>
      <w:r>
        <w:t xml:space="preserve">from the shift register during a </w:t>
      </w:r>
      <w:r w:rsidRPr="009132BD">
        <w:rPr>
          <w:i/>
        </w:rPr>
        <w:t>read</w:t>
      </w:r>
      <w:r w:rsidR="008563B3">
        <w:t xml:space="preserve"> operation. </w:t>
      </w:r>
      <w:ins w:id="23" w:author="Zuofu Cheng" w:date="2018-08-17T01:02:00Z">
        <w:r w:rsidR="00DA3E4F">
          <w:t>Note that the SBR must also behave as a register (that is, be able to synchronously maintain its previous contents). There are two ways to approach this. In the first</w:t>
        </w:r>
      </w:ins>
      <w:ins w:id="24" w:author="Zuofu Cheng" w:date="2018-08-17T01:04:00Z">
        <w:r w:rsidR="00987E51">
          <w:t>, a si</w:t>
        </w:r>
      </w:ins>
      <w:ins w:id="25" w:author="Zuofu Cheng" w:date="2018-08-17T01:05:00Z">
        <w:r w:rsidR="00987E51">
          <w:t xml:space="preserve">mple D-flip flop </w:t>
        </w:r>
      </w:ins>
      <w:ins w:id="26" w:author="Zuofu Cheng" w:date="2018-08-17T01:06:00Z">
        <w:r w:rsidR="00987E51">
          <w:t>may be used</w:t>
        </w:r>
      </w:ins>
      <w:ins w:id="27" w:author="Zuofu Cheng" w:date="2018-08-17T01:05:00Z">
        <w:r w:rsidR="00987E51">
          <w:t xml:space="preserve"> to implement the SBR</w:t>
        </w:r>
      </w:ins>
      <w:ins w:id="28" w:author="Zuofu Cheng" w:date="2018-08-17T01:06:00Z">
        <w:r w:rsidR="00987E51">
          <w:t xml:space="preserve">. </w:t>
        </w:r>
      </w:ins>
      <w:del w:id="29" w:author="Zuofu Cheng" w:date="2018-08-17T01:02:00Z">
        <w:r w:rsidR="008563B3" w:rsidDel="00DA3E4F">
          <w:delText>N</w:delText>
        </w:r>
        <w:r w:rsidDel="00DA3E4F">
          <w:delText xml:space="preserve">otice that </w:delText>
        </w:r>
      </w:del>
      <w:del w:id="30" w:author="Zuofu Cheng" w:date="2018-08-17T01:04:00Z">
        <w:r w:rsidRPr="009132BD" w:rsidDel="00987E51">
          <w:rPr>
            <w:u w:val="single"/>
          </w:rPr>
          <w:delText>all</w:delText>
        </w:r>
        <w:r w:rsidDel="00987E51">
          <w:delText xml:space="preserve"> </w:delText>
        </w:r>
      </w:del>
      <w:del w:id="31" w:author="Zuofu Cheng" w:date="2018-08-17T01:03:00Z">
        <w:r w:rsidDel="00324470">
          <w:delText xml:space="preserve">of </w:delText>
        </w:r>
      </w:del>
      <w:del w:id="32" w:author="Zuofu Cheng" w:date="2018-08-17T01:04:00Z">
        <w:r w:rsidDel="00987E51">
          <w:delText>the registers must be continuously shifting, including the SBR.</w:delText>
        </w:r>
      </w:del>
      <w:del w:id="33" w:author="Zuofu Cheng" w:date="2018-08-17T01:05:00Z">
        <w:r w:rsidR="00465DD9" w:rsidDel="00987E51">
          <w:delText xml:space="preserve"> </w:delText>
        </w:r>
      </w:del>
      <w:del w:id="34" w:author="Zuofu Cheng" w:date="2018-08-17T01:06:00Z">
        <w:r w:rsidDel="00987E51">
          <w:delText>Thus, it is easy to see that t</w:delText>
        </w:r>
      </w:del>
      <w:ins w:id="35" w:author="Zuofu Cheng" w:date="2018-08-17T01:06:00Z">
        <w:r w:rsidR="00987E51">
          <w:t>T</w:t>
        </w:r>
      </w:ins>
      <w:r>
        <w:t xml:space="preserve">he input of the SBR takes in </w:t>
      </w:r>
      <w:r w:rsidR="005E468B">
        <w:t xml:space="preserve">these </w:t>
      </w:r>
      <w:r>
        <w:t>three different choices by using a 3-to-1 MUX (or a 4-to-1 MUX with one input ignored)</w:t>
      </w:r>
      <w:r w:rsidR="005E468B">
        <w:t xml:space="preserve">, </w:t>
      </w:r>
      <w:del w:id="36" w:author="Zuofu Cheng" w:date="2018-08-17T01:03:00Z">
        <w:r w:rsidR="005E468B" w:rsidDel="00C27F5F">
          <w:delText>again depending on the current operation.</w:delText>
        </w:r>
      </w:del>
      <w:ins w:id="37" w:author="Zuofu Cheng" w:date="2018-08-17T01:03:00Z">
        <w:r w:rsidR="00C27F5F">
          <w:t xml:space="preserve">where one of the inputs is used to loop back when the SBR needs to maintain </w:t>
        </w:r>
      </w:ins>
      <w:ins w:id="38" w:author="Zuofu Cheng" w:date="2018-08-17T01:06:00Z">
        <w:r w:rsidR="00402219">
          <w:t xml:space="preserve">previous </w:t>
        </w:r>
      </w:ins>
      <w:ins w:id="39" w:author="Zuofu Cheng" w:date="2018-08-17T01:03:00Z">
        <w:r w:rsidR="00C27F5F">
          <w:t xml:space="preserve">data. Alternatively, you may use a register chip which has </w:t>
        </w:r>
      </w:ins>
      <w:ins w:id="40" w:author="Zuofu Cheng" w:date="2018-08-17T01:04:00Z">
        <w:r w:rsidR="00C27F5F">
          <w:t>a load enable to implement the SBR. This allows you to use a 2-to-1 MUX here instead.</w:t>
        </w:r>
      </w:ins>
    </w:p>
    <w:p w14:paraId="03EB498E" w14:textId="77777777" w:rsidR="005E468B" w:rsidRDefault="005E468B" w:rsidP="00436119">
      <w:pPr>
        <w:tabs>
          <w:tab w:val="left" w:pos="5760"/>
          <w:tab w:val="left" w:pos="7200"/>
        </w:tabs>
        <w:spacing w:before="240" w:line="360" w:lineRule="atLeast"/>
        <w:ind w:left="720"/>
        <w:jc w:val="both"/>
        <w:rPr>
          <w:ins w:id="41" w:author="Zuofu Cheng" w:date="2018-08-17T01:08:00Z"/>
        </w:rPr>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But since the shift registers are 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ins w:id="42" w:author="Zuofu Cheng" w:date="2018-08-17T01:07:00Z">
        <w:r w:rsidR="0002731E">
          <w:t>d</w:t>
        </w:r>
      </w:ins>
      <w:r w:rsidR="00E251A1">
        <w:t xml:space="preserve"> on the </w:t>
      </w:r>
      <w:del w:id="43" w:author="Zuofu Cheng" w:date="2018-08-17T01:07:00Z">
        <w:r w:rsidR="00E251A1" w:rsidDel="00D343C6">
          <w:delText xml:space="preserve">properties </w:delText>
        </w:r>
      </w:del>
      <w:ins w:id="44" w:author="Zuofu Cheng" w:date="2018-08-17T01:07:00Z">
        <w:r w:rsidR="00D343C6">
          <w:t xml:space="preserve">requirements </w:t>
        </w:r>
      </w:ins>
      <w:r w:rsidR="00E251A1">
        <w:t xml:space="preserve">of </w:t>
      </w:r>
      <w:r w:rsidR="00B21C62">
        <w:t>our</w:t>
      </w:r>
      <w:r w:rsidR="00E251A1">
        <w:t xml:space="preserve"> specific circuit.</w:t>
      </w:r>
    </w:p>
    <w:p w14:paraId="747176EB" w14:textId="29129014" w:rsidR="00DD6C12" w:rsidRPr="002B6A8E" w:rsidRDefault="00DD6C12" w:rsidP="00DD6C12">
      <w:pPr>
        <w:tabs>
          <w:tab w:val="left" w:pos="5760"/>
          <w:tab w:val="left" w:pos="7200"/>
        </w:tabs>
        <w:spacing w:before="240" w:line="360" w:lineRule="atLeast"/>
        <w:ind w:left="720"/>
        <w:jc w:val="both"/>
        <w:rPr>
          <w:ins w:id="45" w:author="Zuofu Cheng" w:date="2018-08-17T01:08:00Z"/>
          <w:rFonts w:cs="Times"/>
          <w:szCs w:val="24"/>
        </w:rPr>
      </w:pPr>
      <w:ins w:id="46" w:author="Zuofu Cheng" w:date="2018-08-17T01:08:00Z">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Note that since the register is always shifting, it is meaningless to indicate "absolute" storage addresses.</w:t>
        </w:r>
        <w:r>
          <w:rPr>
            <w:rFonts w:cs="Times"/>
            <w:szCs w:val="24"/>
            <w:shd w:val="clear" w:color="auto" w:fill="FFFFFF"/>
          </w:rPr>
          <w:t xml:space="preserve"> </w:t>
        </w:r>
        <w:r w:rsidRPr="002B6A8E">
          <w:rPr>
            <w:rFonts w:cs="Times"/>
            <w:szCs w:val="24"/>
            <w:shd w:val="clear" w:color="auto" w:fill="FFFFFF"/>
          </w:rPr>
          <w:t xml:space="preserve">Rather, all addresses are </w:t>
        </w:r>
        <w:r w:rsidRPr="002B6A8E">
          <w:rPr>
            <w:rFonts w:cs="Times"/>
            <w:szCs w:val="24"/>
            <w:shd w:val="clear" w:color="auto" w:fill="FFFFFF"/>
          </w:rPr>
          <w:lastRenderedPageBreak/>
          <w:t>"relative."</w:t>
        </w:r>
        <w:r>
          <w:rPr>
            <w:rFonts w:cs="Times"/>
            <w:szCs w:val="24"/>
            <w:shd w:val="clear" w:color="auto" w:fill="FFFFFF"/>
          </w:rPr>
          <w:t xml:space="preserve"> </w:t>
        </w:r>
        <w:r w:rsidRPr="002B6A8E">
          <w:rPr>
            <w:rFonts w:cs="Times"/>
            <w:szCs w:val="24"/>
            <w:shd w:val="clear" w:color="auto" w:fill="FFFFFF"/>
          </w:rPr>
          <w:t>If you wish to store data X in address Y, you can write the data into a random cell Z when the internal data address from the 2-bit counter matches the 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ins>
      <w:ins w:id="47" w:author="Zuofu Cheng" w:date="2018-08-17T01:09:00Z">
        <w:r w:rsidR="00652335">
          <w:rPr>
            <w:rFonts w:cs="Times"/>
            <w:szCs w:val="24"/>
            <w:shd w:val="clear" w:color="auto" w:fill="FFFFFF"/>
          </w:rPr>
          <w:t>we</w:t>
        </w:r>
      </w:ins>
      <w:ins w:id="48" w:author="Zuofu Cheng" w:date="2018-08-17T01:08:00Z">
        <w:r w:rsidRPr="002B6A8E">
          <w:rPr>
            <w:rFonts w:cs="Times"/>
            <w:szCs w:val="24"/>
            <w:shd w:val="clear" w:color="auto" w:fill="FFFFFF"/>
          </w:rPr>
          <w:t xml:space="preserve"> wish to fetch from address Y, </w:t>
        </w:r>
      </w:ins>
      <w:ins w:id="49" w:author="Zuofu Cheng" w:date="2018-08-17T01:09:00Z">
        <w:r w:rsidR="00652335">
          <w:rPr>
            <w:rFonts w:cs="Times"/>
            <w:szCs w:val="24"/>
            <w:shd w:val="clear" w:color="auto" w:fill="FFFFFF"/>
          </w:rPr>
          <w:t>we</w:t>
        </w:r>
      </w:ins>
      <w:ins w:id="50" w:author="Zuofu Cheng" w:date="2018-08-17T01:08:00Z">
        <w:r w:rsidRPr="002B6A8E">
          <w:rPr>
            <w:rFonts w:cs="Times"/>
            <w:szCs w:val="24"/>
            <w:shd w:val="clear" w:color="auto" w:fill="FFFFFF"/>
          </w:rPr>
          <w:t xml:space="preserve"> wait for the internal counter to match the SAR again</w:t>
        </w:r>
      </w:ins>
      <w:ins w:id="51" w:author="Zuofu Cheng" w:date="2018-08-17T01:09:00Z">
        <w:r w:rsidR="00307F33">
          <w:rPr>
            <w:rFonts w:cs="Times"/>
            <w:szCs w:val="24"/>
            <w:shd w:val="clear" w:color="auto" w:fill="FFFFFF"/>
          </w:rPr>
          <w:t xml:space="preserve"> -</w:t>
        </w:r>
      </w:ins>
      <w:ins w:id="52" w:author="Zuofu Cheng" w:date="2018-08-17T01:08:00Z">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5526EC">
          <w:rPr>
            <w:rStyle w:val="apple-converted-space"/>
            <w:rFonts w:cs="Times"/>
            <w:b/>
            <w:szCs w:val="24"/>
            <w:shd w:val="clear" w:color="auto" w:fill="FFFFFF"/>
            <w:rPrChange w:id="53" w:author="Zuofu Cheng" w:date="2018-08-17T01:09:00Z">
              <w:rPr>
                <w:rStyle w:val="apple-converted-space"/>
                <w:rFonts w:cs="Times"/>
                <w:szCs w:val="24"/>
                <w:shd w:val="clear" w:color="auto" w:fill="FFFFFF"/>
              </w:rPr>
            </w:rPrChange>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ins>
      <w:ins w:id="54" w:author="Zuofu Cheng" w:date="2018-08-17T01:09:00Z">
        <w:r w:rsidR="005526EC" w:rsidRPr="002B6A8E">
          <w:rPr>
            <w:rStyle w:val="apple-converted-space"/>
            <w:rFonts w:cs="Times"/>
            <w:szCs w:val="24"/>
            <w:shd w:val="clear" w:color="auto" w:fill="FFFFFF"/>
          </w:rPr>
          <w:t>to</w:t>
        </w:r>
      </w:ins>
      <w:ins w:id="55" w:author="Zuofu Cheng" w:date="2018-08-17T01:08:00Z">
        <w:r w:rsidRPr="002B6A8E">
          <w:rPr>
            <w:rStyle w:val="apple-converted-space"/>
            <w:rFonts w:cs="Times"/>
            <w:szCs w:val="24"/>
            <w:shd w:val="clear" w:color="auto" w:fill="FFFFFF"/>
          </w:rPr>
          <w:t xml:space="preserve"> control the MUXs, the ‘select’ signals generated by the control logic </w:t>
        </w:r>
        <w:del w:id="56" w:author="Cheng, Zuofu" w:date="2019-08-07T15:16:00Z">
          <w:r w:rsidRPr="002B6A8E" w:rsidDel="00BD2F60">
            <w:rPr>
              <w:rStyle w:val="apple-converted-space"/>
              <w:rFonts w:cs="Times"/>
              <w:szCs w:val="24"/>
              <w:shd w:val="clear" w:color="auto" w:fill="FFFFFF"/>
            </w:rPr>
            <w:delText>has to</w:delText>
          </w:r>
        </w:del>
      </w:ins>
      <w:ins w:id="57" w:author="Cheng, Zuofu" w:date="2019-08-07T15:16:00Z">
        <w:r w:rsidR="00BD2F60" w:rsidRPr="002B6A8E">
          <w:rPr>
            <w:rStyle w:val="apple-converted-space"/>
            <w:rFonts w:cs="Times"/>
            <w:szCs w:val="24"/>
            <w:shd w:val="clear" w:color="auto" w:fill="FFFFFF"/>
          </w:rPr>
          <w:t>must</w:t>
        </w:r>
      </w:ins>
      <w:ins w:id="58" w:author="Zuofu Cheng" w:date="2018-08-17T01:08:00Z">
        <w:r w:rsidRPr="002B6A8E">
          <w:rPr>
            <w:rStyle w:val="apple-converted-space"/>
            <w:rFonts w:cs="Times"/>
            <w:szCs w:val="24"/>
            <w:shd w:val="clear" w:color="auto" w:fill="FFFFFF"/>
          </w:rPr>
          <w:t xml:space="preserve"> take into account of the input switches and the comparator output (to indicate if we are currently looking at the correct address for reading/writing).</w:t>
        </w:r>
        <w:r>
          <w:rPr>
            <w:rStyle w:val="apple-converted-space"/>
            <w:rFonts w:cs="Times"/>
            <w:szCs w:val="24"/>
            <w:shd w:val="clear" w:color="auto" w:fill="FFFFFF"/>
          </w:rPr>
          <w:t xml:space="preserve"> </w:t>
        </w:r>
      </w:ins>
    </w:p>
    <w:p w14:paraId="3FEC0743" w14:textId="77777777" w:rsidR="00DD6C12" w:rsidRDefault="00DD6C12" w:rsidP="00436119">
      <w:pPr>
        <w:tabs>
          <w:tab w:val="left" w:pos="5760"/>
          <w:tab w:val="left" w:pos="7200"/>
        </w:tabs>
        <w:spacing w:before="240" w:line="360" w:lineRule="atLeast"/>
        <w:ind w:left="720"/>
        <w:jc w:val="both"/>
      </w:pPr>
    </w:p>
    <w:p w14:paraId="5CDF72C6" w14:textId="759D4341" w:rsidR="00E251A1" w:rsidRDefault="00E7617B" w:rsidP="00E33CEE">
      <w:pPr>
        <w:tabs>
          <w:tab w:val="left" w:pos="5760"/>
          <w:tab w:val="left" w:pos="7200"/>
        </w:tabs>
        <w:spacing w:before="240" w:line="360" w:lineRule="atLeast"/>
        <w:jc w:val="center"/>
      </w:pPr>
      <w:r>
        <w:rPr>
          <w:noProof/>
        </w:rPr>
        <w:drawing>
          <wp:inline distT="0" distB="0" distL="0" distR="0" wp14:anchorId="02BDF2CF" wp14:editId="18D67042">
            <wp:extent cx="5486400" cy="2727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727960"/>
                    </a:xfrm>
                    <a:prstGeom prst="rect">
                      <a:avLst/>
                    </a:prstGeom>
                    <a:noFill/>
                    <a:ln>
                      <a:noFill/>
                    </a:ln>
                  </pic:spPr>
                </pic:pic>
              </a:graphicData>
            </a:graphic>
          </wp:inline>
        </w:drawing>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3CDDA8BE" w14:textId="77777777" w:rsidR="00B21C62" w:rsidRPr="002B6A8E" w:rsidDel="00DD6C12" w:rsidRDefault="00B21C62" w:rsidP="00436119">
      <w:pPr>
        <w:tabs>
          <w:tab w:val="left" w:pos="5760"/>
          <w:tab w:val="left" w:pos="7200"/>
        </w:tabs>
        <w:spacing w:before="240" w:line="360" w:lineRule="atLeast"/>
        <w:ind w:left="720"/>
        <w:jc w:val="both"/>
        <w:rPr>
          <w:del w:id="59" w:author="Zuofu Cheng" w:date="2018-08-17T01:08:00Z"/>
          <w:rFonts w:cs="Times"/>
          <w:szCs w:val="24"/>
        </w:rPr>
      </w:pPr>
      <w:del w:id="60" w:author="Zuofu Cheng" w:date="2018-08-17T01:08:00Z">
        <w:r w:rsidDel="00DD6C12">
          <w:delText>First, notice that our shift registers are four word long, that is, each data will take exactly four shifts/clock cycles to loop back to its original location.</w:delText>
        </w:r>
        <w:r w:rsidR="00465DD9" w:rsidDel="00DD6C12">
          <w:delText xml:space="preserve"> </w:delText>
        </w:r>
        <w:r w:rsidDel="00DD6C12">
          <w:delText xml:space="preserve">We can exploit this </w:delText>
        </w:r>
        <w:r w:rsidRPr="00DA642D" w:rsidDel="00DD6C12">
          <w:rPr>
            <w:rFonts w:cs="Times"/>
            <w:szCs w:val="24"/>
          </w:rPr>
          <w:delText>property by empl</w:delText>
        </w:r>
        <w:r w:rsidR="00C43010" w:rsidDel="00DD6C12">
          <w:rPr>
            <w:rFonts w:cs="Times"/>
            <w:szCs w:val="24"/>
          </w:rPr>
          <w:delText>oying a 2-bit counter (fou</w:delText>
        </w:r>
        <w:r w:rsidR="00185453" w:rsidDel="00DD6C12">
          <w:rPr>
            <w:rFonts w:cs="Times"/>
            <w:szCs w:val="24"/>
          </w:rPr>
          <w:delText>r distinct values) to keep track</w:delText>
        </w:r>
        <w:r w:rsidR="00C43010" w:rsidDel="00DD6C12">
          <w:rPr>
            <w:rFonts w:cs="Times"/>
            <w:szCs w:val="24"/>
          </w:rPr>
          <w:delText xml:space="preserve"> of the internal data address, then use a comparator to match the internal address with the SAR</w:delText>
        </w:r>
        <w:r w:rsidR="00DA642D" w:rsidRPr="002B6A8E" w:rsidDel="00DD6C12">
          <w:rPr>
            <w:rFonts w:cs="Times"/>
            <w:szCs w:val="24"/>
          </w:rPr>
          <w:delText>.</w:delText>
        </w:r>
        <w:r w:rsidR="00465DD9" w:rsidDel="00DD6C12">
          <w:rPr>
            <w:rFonts w:cs="Times"/>
            <w:szCs w:val="24"/>
          </w:rPr>
          <w:delText xml:space="preserve"> </w:delText>
        </w:r>
        <w:r w:rsidR="00DA642D" w:rsidRPr="002B6A8E" w:rsidDel="00DD6C12">
          <w:rPr>
            <w:rFonts w:cs="Times"/>
            <w:szCs w:val="24"/>
            <w:shd w:val="clear" w:color="auto" w:fill="FFFFFF"/>
          </w:rPr>
          <w:delText>Note that since the register is always shifting, it is meaningless to indicate "absolute" storage addresses.</w:delText>
        </w:r>
        <w:r w:rsidR="00465DD9" w:rsidDel="00DD6C12">
          <w:rPr>
            <w:rFonts w:cs="Times"/>
            <w:szCs w:val="24"/>
            <w:shd w:val="clear" w:color="auto" w:fill="FFFFFF"/>
          </w:rPr>
          <w:delText xml:space="preserve"> </w:delText>
        </w:r>
        <w:r w:rsidR="00DA642D" w:rsidRPr="002B6A8E" w:rsidDel="00DD6C12">
          <w:rPr>
            <w:rFonts w:cs="Times"/>
            <w:szCs w:val="24"/>
            <w:shd w:val="clear" w:color="auto" w:fill="FFFFFF"/>
          </w:rPr>
          <w:delText>Rather, all addresses are "relative</w:delText>
        </w:r>
        <w:r w:rsidR="00184C26" w:rsidRPr="002B6A8E" w:rsidDel="00DD6C12">
          <w:rPr>
            <w:rFonts w:cs="Times"/>
            <w:szCs w:val="24"/>
            <w:shd w:val="clear" w:color="auto" w:fill="FFFFFF"/>
          </w:rPr>
          <w:delText>.</w:delText>
        </w:r>
        <w:r w:rsidR="00DA642D" w:rsidRPr="002B6A8E" w:rsidDel="00DD6C12">
          <w:rPr>
            <w:rFonts w:cs="Times"/>
            <w:szCs w:val="24"/>
            <w:shd w:val="clear" w:color="auto" w:fill="FFFFFF"/>
          </w:rPr>
          <w:delText>"</w:delText>
        </w:r>
        <w:r w:rsidR="00465DD9" w:rsidDel="00DD6C12">
          <w:rPr>
            <w:rFonts w:cs="Times"/>
            <w:szCs w:val="24"/>
            <w:shd w:val="clear" w:color="auto" w:fill="FFFFFF"/>
          </w:rPr>
          <w:delText xml:space="preserve"> </w:delText>
        </w:r>
        <w:r w:rsidR="00184C26" w:rsidRPr="002B6A8E" w:rsidDel="00DD6C12">
          <w:rPr>
            <w:rFonts w:cs="Times"/>
            <w:szCs w:val="24"/>
            <w:shd w:val="clear" w:color="auto" w:fill="FFFFFF"/>
          </w:rPr>
          <w:delText xml:space="preserve">If you wish </w:delText>
        </w:r>
        <w:r w:rsidR="00DA642D" w:rsidRPr="002B6A8E" w:rsidDel="00DD6C12">
          <w:rPr>
            <w:rFonts w:cs="Times"/>
            <w:szCs w:val="24"/>
            <w:shd w:val="clear" w:color="auto" w:fill="FFFFFF"/>
          </w:rPr>
          <w:delText xml:space="preserve">to store data X in address Y, you can </w:delText>
        </w:r>
        <w:r w:rsidR="00184C26" w:rsidRPr="002B6A8E" w:rsidDel="00DD6C12">
          <w:rPr>
            <w:rFonts w:cs="Times"/>
            <w:szCs w:val="24"/>
            <w:shd w:val="clear" w:color="auto" w:fill="FFFFFF"/>
          </w:rPr>
          <w:delText xml:space="preserve">write </w:delText>
        </w:r>
        <w:r w:rsidR="00C43010" w:rsidRPr="002B6A8E" w:rsidDel="00DD6C12">
          <w:rPr>
            <w:rFonts w:cs="Times"/>
            <w:szCs w:val="24"/>
            <w:shd w:val="clear" w:color="auto" w:fill="FFFFFF"/>
          </w:rPr>
          <w:delText>the data in</w:delText>
        </w:r>
        <w:r w:rsidR="00184C26" w:rsidRPr="002B6A8E" w:rsidDel="00DD6C12">
          <w:rPr>
            <w:rFonts w:cs="Times"/>
            <w:szCs w:val="24"/>
            <w:shd w:val="clear" w:color="auto" w:fill="FFFFFF"/>
          </w:rPr>
          <w:delText>to</w:delText>
        </w:r>
        <w:r w:rsidR="00C43010" w:rsidRPr="002B6A8E" w:rsidDel="00DD6C12">
          <w:rPr>
            <w:rFonts w:cs="Times"/>
            <w:szCs w:val="24"/>
            <w:shd w:val="clear" w:color="auto" w:fill="FFFFFF"/>
          </w:rPr>
          <w:delText xml:space="preserve"> a random</w:delText>
        </w:r>
        <w:r w:rsidR="00DA642D" w:rsidRPr="002B6A8E" w:rsidDel="00DD6C12">
          <w:rPr>
            <w:rFonts w:cs="Times"/>
            <w:szCs w:val="24"/>
            <w:shd w:val="clear" w:color="auto" w:fill="FFFFFF"/>
          </w:rPr>
          <w:delText xml:space="preserve"> cell Z</w:delText>
        </w:r>
        <w:r w:rsidR="00C43010" w:rsidRPr="002B6A8E" w:rsidDel="00DD6C12">
          <w:rPr>
            <w:rFonts w:cs="Times"/>
            <w:szCs w:val="24"/>
            <w:shd w:val="clear" w:color="auto" w:fill="FFFFFF"/>
          </w:rPr>
          <w:delText xml:space="preserve"> </w:delText>
        </w:r>
        <w:r w:rsidR="00184C26" w:rsidRPr="002B6A8E" w:rsidDel="00DD6C12">
          <w:rPr>
            <w:rFonts w:cs="Times"/>
            <w:szCs w:val="24"/>
            <w:shd w:val="clear" w:color="auto" w:fill="FFFFFF"/>
          </w:rPr>
          <w:delText xml:space="preserve">at the moment </w:delText>
        </w:r>
        <w:r w:rsidR="00C43010" w:rsidRPr="002B6A8E" w:rsidDel="00DD6C12">
          <w:rPr>
            <w:rFonts w:cs="Times"/>
            <w:szCs w:val="24"/>
            <w:shd w:val="clear" w:color="auto" w:fill="FFFFFF"/>
          </w:rPr>
          <w:delText xml:space="preserve">when the internal data address from the 2-bit counter </w:delText>
        </w:r>
        <w:r w:rsidR="00C43010" w:rsidRPr="002B6A8E" w:rsidDel="00DD6C12">
          <w:rPr>
            <w:rFonts w:cs="Times"/>
            <w:szCs w:val="24"/>
            <w:shd w:val="clear" w:color="auto" w:fill="FFFFFF"/>
          </w:rPr>
          <w:lastRenderedPageBreak/>
          <w:delText>matches the SAR.</w:delText>
        </w:r>
        <w:r w:rsidR="00465DD9" w:rsidDel="00DD6C12">
          <w:rPr>
            <w:rFonts w:cs="Times"/>
            <w:szCs w:val="24"/>
            <w:shd w:val="clear" w:color="auto" w:fill="FFFFFF"/>
          </w:rPr>
          <w:delText xml:space="preserve"> </w:delText>
        </w:r>
        <w:r w:rsidR="00184C26" w:rsidRPr="002B6A8E" w:rsidDel="00DD6C12">
          <w:rPr>
            <w:rFonts w:cs="Times"/>
            <w:szCs w:val="24"/>
            <w:shd w:val="clear" w:color="auto" w:fill="FFFFFF"/>
          </w:rPr>
          <w:delText>This random cell Z will now be associated with the address Y.</w:delText>
        </w:r>
        <w:r w:rsidR="00465DD9" w:rsidDel="00DD6C12">
          <w:rPr>
            <w:rFonts w:cs="Times"/>
            <w:szCs w:val="24"/>
            <w:shd w:val="clear" w:color="auto" w:fill="FFFFFF"/>
          </w:rPr>
          <w:delText xml:space="preserve"> </w:delText>
        </w:r>
        <w:r w:rsidR="00184C26" w:rsidRPr="002B6A8E" w:rsidDel="00DD6C12">
          <w:rPr>
            <w:rFonts w:cs="Times"/>
            <w:szCs w:val="24"/>
            <w:shd w:val="clear" w:color="auto" w:fill="FFFFFF"/>
          </w:rPr>
          <w:delText>L</w:delText>
        </w:r>
        <w:r w:rsidR="00DA642D" w:rsidRPr="002B6A8E" w:rsidDel="00DD6C12">
          <w:rPr>
            <w:rFonts w:cs="Times"/>
            <w:szCs w:val="24"/>
            <w:shd w:val="clear" w:color="auto" w:fill="FFFFFF"/>
          </w:rPr>
          <w:delText>ater on</w:delText>
        </w:r>
        <w:r w:rsidR="00184C26" w:rsidRPr="002B6A8E" w:rsidDel="00DD6C12">
          <w:rPr>
            <w:rFonts w:cs="Times"/>
            <w:szCs w:val="24"/>
            <w:shd w:val="clear" w:color="auto" w:fill="FFFFFF"/>
          </w:rPr>
          <w:delText>,</w:delText>
        </w:r>
        <w:r w:rsidR="00DA642D" w:rsidRPr="002B6A8E" w:rsidDel="00DD6C12">
          <w:rPr>
            <w:rFonts w:cs="Times"/>
            <w:szCs w:val="24"/>
            <w:shd w:val="clear" w:color="auto" w:fill="FFFFFF"/>
          </w:rPr>
          <w:delText xml:space="preserve"> when you wish to fetch from address Y, </w:delText>
        </w:r>
        <w:r w:rsidR="00184C26" w:rsidRPr="002B6A8E" w:rsidDel="00DD6C12">
          <w:rPr>
            <w:rFonts w:cs="Times"/>
            <w:szCs w:val="24"/>
            <w:shd w:val="clear" w:color="auto" w:fill="FFFFFF"/>
          </w:rPr>
          <w:delText xml:space="preserve">you wait for the internal counter to match the SAR again, and that is when </w:delText>
        </w:r>
        <w:r w:rsidR="00DA642D" w:rsidRPr="002B6A8E" w:rsidDel="00DD6C12">
          <w:rPr>
            <w:rFonts w:cs="Times"/>
            <w:szCs w:val="24"/>
            <w:shd w:val="clear" w:color="auto" w:fill="FFFFFF"/>
          </w:rPr>
          <w:delText>cell Z</w:delText>
        </w:r>
        <w:r w:rsidR="00184C26" w:rsidRPr="002B6A8E" w:rsidDel="00DD6C12">
          <w:rPr>
            <w:rFonts w:cs="Times"/>
            <w:szCs w:val="24"/>
            <w:shd w:val="clear" w:color="auto" w:fill="FFFFFF"/>
          </w:rPr>
          <w:delText xml:space="preserve"> once again becomes available for reading or writing</w:delText>
        </w:r>
        <w:r w:rsidR="00C43010" w:rsidRPr="002B6A8E" w:rsidDel="00DD6C12">
          <w:rPr>
            <w:rStyle w:val="apple-converted-space"/>
            <w:rFonts w:cs="Times"/>
            <w:szCs w:val="24"/>
            <w:shd w:val="clear" w:color="auto" w:fill="FFFFFF"/>
          </w:rPr>
          <w:delText>.</w:delText>
        </w:r>
        <w:r w:rsidR="00465DD9" w:rsidDel="00DD6C12">
          <w:rPr>
            <w:rStyle w:val="apple-converted-space"/>
            <w:rFonts w:cs="Times"/>
            <w:szCs w:val="24"/>
            <w:shd w:val="clear" w:color="auto" w:fill="FFFFFF"/>
          </w:rPr>
          <w:delText xml:space="preserve"> </w:delText>
        </w:r>
        <w:r w:rsidR="00122327" w:rsidRPr="002B6A8E" w:rsidDel="00DD6C12">
          <w:rPr>
            <w:rStyle w:val="apple-converted-space"/>
            <w:rFonts w:cs="Times"/>
            <w:szCs w:val="24"/>
            <w:shd w:val="clear" w:color="auto" w:fill="FFFFFF"/>
          </w:rPr>
          <w:delText xml:space="preserve">Another interpretation that might be useful is that the counter always keeps track of the address associated with data to be </w:delText>
        </w:r>
        <w:r w:rsidR="003C2496" w:rsidRPr="002B6A8E" w:rsidDel="00DD6C12">
          <w:rPr>
            <w:rStyle w:val="apple-converted-space"/>
            <w:rFonts w:cs="Times"/>
            <w:szCs w:val="24"/>
            <w:shd w:val="clear" w:color="auto" w:fill="FFFFFF"/>
          </w:rPr>
          <w:delText xml:space="preserve">shifted out </w:delText>
        </w:r>
        <w:r w:rsidR="00122327" w:rsidRPr="002B6A8E" w:rsidDel="00DD6C12">
          <w:rPr>
            <w:rStyle w:val="apple-converted-space"/>
            <w:rFonts w:cs="Times"/>
            <w:szCs w:val="24"/>
            <w:shd w:val="clear" w:color="auto" w:fill="FFFFFF"/>
          </w:rPr>
          <w:delText>from serial output/into serial input of the shift register array at the up-coming clock edge.</w:delText>
        </w:r>
        <w:r w:rsidR="00465DD9" w:rsidDel="00DD6C12">
          <w:rPr>
            <w:rStyle w:val="apple-converted-space"/>
            <w:rFonts w:cs="Times"/>
            <w:szCs w:val="24"/>
            <w:shd w:val="clear" w:color="auto" w:fill="FFFFFF"/>
          </w:rPr>
          <w:delText xml:space="preserve"> </w:delText>
        </w:r>
        <w:r w:rsidR="00184C26" w:rsidRPr="002B6A8E" w:rsidDel="00DD6C12">
          <w:rPr>
            <w:rStyle w:val="apple-converted-space"/>
            <w:rFonts w:cs="Times"/>
            <w:szCs w:val="24"/>
            <w:shd w:val="clear" w:color="auto" w:fill="FFFFFF"/>
          </w:rPr>
          <w:delText>Note that in order to control the MUXs, the ‘select’ signals generated by the control logic has to take into account of the input switches and the comparator output (to indicate if we are currently looking at the correct address for reading/writing).</w:delText>
        </w:r>
        <w:r w:rsidR="00465DD9" w:rsidDel="00DD6C12">
          <w:rPr>
            <w:rStyle w:val="apple-converted-space"/>
            <w:rFonts w:cs="Times"/>
            <w:szCs w:val="24"/>
            <w:shd w:val="clear" w:color="auto" w:fill="FFFFFF"/>
          </w:rPr>
          <w:delText xml:space="preserve"> </w:delText>
        </w:r>
      </w:del>
    </w:p>
    <w:p w14:paraId="1E9F613C" w14:textId="48B43F6B" w:rsidR="00EC6226" w:rsidRDefault="00EC6226" w:rsidP="00436119">
      <w:pPr>
        <w:tabs>
          <w:tab w:val="left" w:pos="5760"/>
          <w:tab w:val="left" w:pos="7200"/>
        </w:tabs>
        <w:spacing w:before="240" w:line="360" w:lineRule="atLeast"/>
        <w:ind w:left="720"/>
        <w:jc w:val="both"/>
      </w:pPr>
      <w:r w:rsidRPr="00184C26">
        <w:rPr>
          <w:rFonts w:cs="Times"/>
          <w:szCs w:val="24"/>
        </w:rPr>
        <w:t xml:space="preserve">Your </w:t>
      </w:r>
      <w:r w:rsidR="005774CF">
        <w:rPr>
          <w:rFonts w:cs="Times"/>
          <w:szCs w:val="24"/>
        </w:rPr>
        <w:t>pre</w:t>
      </w:r>
      <w:r w:rsidR="003E1A71">
        <w:rPr>
          <w:rFonts w:cs="Times"/>
          <w:szCs w:val="24"/>
        </w:rPr>
        <w:t>-</w:t>
      </w:r>
      <w:r w:rsidR="005774CF">
        <w:rPr>
          <w:rFonts w:cs="Times"/>
          <w:szCs w:val="24"/>
        </w:rPr>
        <w:t>lab</w:t>
      </w:r>
      <w:r w:rsidRPr="00184C26">
        <w:rPr>
          <w:rFonts w:cs="Times"/>
          <w:szCs w:val="24"/>
        </w:rPr>
        <w:t xml:space="preserve"> writeup should contain a written description of your circuit operation, </w:t>
      </w:r>
      <w:r w:rsidR="00121372" w:rsidRPr="00184C26">
        <w:rPr>
          <w:rFonts w:cs="Times"/>
          <w:szCs w:val="24"/>
        </w:rPr>
        <w:t>a block diagram, operation</w:t>
      </w:r>
      <w:r w:rsidR="00121372">
        <w:t xml:space="preserve"> of the controller, </w:t>
      </w:r>
      <w:r>
        <w:t>a logic diagram</w:t>
      </w:r>
      <w:del w:id="61" w:author="lichushan chushan" w:date="2020-02-23T14:33:00Z">
        <w:r w:rsidDel="00F11D36">
          <w:delText xml:space="preserve"> and layout documentation</w:delText>
        </w:r>
      </w:del>
      <w:r>
        <w:t>.</w:t>
      </w:r>
      <w:ins w:id="62" w:author="Cheng, Zuofu" w:date="2019-08-07T15:15:00Z">
        <w:r w:rsidR="00803D52">
          <w:t xml:space="preserve"> Note that these </w:t>
        </w:r>
      </w:ins>
      <w:ins w:id="63" w:author="Cheng, Zuofu" w:date="2019-08-07T15:16:00Z">
        <w:r w:rsidR="00803D52">
          <w:t>materials only need to be turned in as part of your lab report, but you should keep in mind to generate them during the design process (rather than later).</w:t>
        </w:r>
      </w:ins>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77777777"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the General Guide) </w:t>
      </w:r>
      <w:r w:rsidR="009267AA" w:rsidRPr="009267AA">
        <w:t>or</w:t>
      </w:r>
      <w:r w:rsidR="009267AA">
        <w:t xml:space="preserve"> attend an open lab session to test your c</w:t>
      </w:r>
      <w:r w:rsidR="00741FCC">
        <w:t xml:space="preserve">ircuit with the real switchbox. Only the clock input needs to be de-bounced </w:t>
      </w:r>
      <w:del w:id="64" w:author="Zuofu Cheng" w:date="2018-08-17T01:10:00Z">
        <w:r w:rsidR="00741FCC" w:rsidDel="00015CE3">
          <w:delText>in order to</w:delText>
        </w:r>
      </w:del>
      <w:ins w:id="65" w:author="Zuofu Cheng" w:date="2018-08-17T01:10:00Z">
        <w:r w:rsidR="00015CE3">
          <w:t>to</w:t>
        </w:r>
      </w:ins>
      <w:r w:rsidR="00741FCC">
        <w:t xml:space="preserve"> strep through your circuit (why?). </w:t>
      </w:r>
    </w:p>
    <w:p w14:paraId="05354797" w14:textId="77777777" w:rsidR="009267AA" w:rsidDel="00DB4142" w:rsidRDefault="009267AA" w:rsidP="00436119">
      <w:pPr>
        <w:spacing w:before="240" w:line="360" w:lineRule="atLeast"/>
        <w:jc w:val="both"/>
        <w:rPr>
          <w:del w:id="66" w:author="Zuofu Cheng" w:date="2018-08-17T01:10:00Z"/>
        </w:rPr>
      </w:pPr>
    </w:p>
    <w:p w14:paraId="680818BC" w14:textId="77777777" w:rsidR="009267AA" w:rsidDel="00DB4142" w:rsidRDefault="009267AA" w:rsidP="00436119">
      <w:pPr>
        <w:spacing w:before="240" w:line="360" w:lineRule="atLeast"/>
        <w:jc w:val="both"/>
        <w:rPr>
          <w:del w:id="67" w:author="Zuofu Cheng" w:date="2018-08-17T01:10:00Z"/>
        </w:rPr>
      </w:pPr>
    </w:p>
    <w:p w14:paraId="19A9DCEF" w14:textId="77777777" w:rsidR="009267AA" w:rsidDel="00DB4142" w:rsidRDefault="009267AA" w:rsidP="00436119">
      <w:pPr>
        <w:spacing w:before="240" w:line="360" w:lineRule="atLeast"/>
        <w:jc w:val="both"/>
        <w:rPr>
          <w:del w:id="68" w:author="Zuofu Cheng" w:date="2018-08-17T01:10:00Z"/>
        </w:rPr>
      </w:pPr>
    </w:p>
    <w:p w14:paraId="248D813C" w14:textId="414671BF" w:rsidR="008563B3" w:rsidRDefault="008563B3">
      <w:pPr>
        <w:tabs>
          <w:tab w:val="left" w:pos="720"/>
          <w:tab w:val="left" w:pos="5760"/>
          <w:tab w:val="left" w:pos="7200"/>
        </w:tabs>
        <w:spacing w:before="240" w:line="360" w:lineRule="atLeast"/>
        <w:rPr>
          <w:b/>
        </w:rPr>
      </w:pPr>
      <w:r>
        <w:rPr>
          <w:b/>
        </w:rPr>
        <w:t>Demo Points Breakdown:</w:t>
      </w:r>
      <w:ins w:id="69" w:author="lichushan chushan" w:date="2020-02-23T14:34:00Z">
        <w:r w:rsidR="00F11D36">
          <w:rPr>
            <w:b/>
          </w:rPr>
          <w:t xml:space="preserve"> (We will evaluate your simulation results generated by the standard input</w:t>
        </w:r>
      </w:ins>
      <w:ins w:id="70" w:author="lichushan chushan" w:date="2020-02-23T14:35:00Z">
        <w:r w:rsidR="00F11D36">
          <w:rPr>
            <w:b/>
          </w:rPr>
          <w:t xml:space="preserve">. The standard input is defined by </w:t>
        </w:r>
        <w:r w:rsidR="00F11D36" w:rsidRPr="00F11D36">
          <w:rPr>
            <w:b/>
            <w:color w:val="FF0000"/>
            <w:rPrChange w:id="71" w:author="lichushan chushan" w:date="2020-02-23T14:36:00Z">
              <w:rPr>
                <w:b/>
              </w:rPr>
            </w:rPrChange>
          </w:rPr>
          <w:t>Waveform2.vw</w:t>
        </w:r>
      </w:ins>
      <w:ins w:id="72" w:author="lichushan chushan" w:date="2020-02-23T14:36:00Z">
        <w:r w:rsidR="00F11D36" w:rsidRPr="00F11D36">
          <w:rPr>
            <w:b/>
            <w:color w:val="FF0000"/>
            <w:rPrChange w:id="73" w:author="lichushan chushan" w:date="2020-02-23T14:36:00Z">
              <w:rPr>
                <w:b/>
              </w:rPr>
            </w:rPrChange>
          </w:rPr>
          <w:t>f</w:t>
        </w:r>
      </w:ins>
      <w:ins w:id="74" w:author="lichushan chushan" w:date="2020-02-23T14:34:00Z">
        <w:r w:rsidR="00F11D36">
          <w:rPr>
            <w:b/>
          </w:rPr>
          <w:t>)</w:t>
        </w:r>
      </w:ins>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is loaded from the switches into SBR</w:t>
      </w:r>
    </w:p>
    <w:p w14:paraId="19670DA0" w14:textId="77777777" w:rsidR="008563B3" w:rsidRDefault="00CB25AA" w:rsidP="008563B3">
      <w:pPr>
        <w:tabs>
          <w:tab w:val="left" w:pos="720"/>
          <w:tab w:val="left" w:pos="5760"/>
          <w:tab w:val="left" w:pos="7200"/>
        </w:tabs>
        <w:spacing w:before="240" w:line="360" w:lineRule="atLeast"/>
      </w:pPr>
      <w:r>
        <w:lastRenderedPageBreak/>
        <w:t xml:space="preserve">1.0 point: When </w:t>
      </w:r>
      <w:r w:rsidR="008563B3">
        <w:t>STORE is high, the contents of the SBR are stored into the location specified in SAR</w:t>
      </w:r>
    </w:p>
    <w:p w14:paraId="218262EE" w14:textId="77777777" w:rsidR="001A5B37" w:rsidRDefault="00CB25AA" w:rsidP="008563B3">
      <w:pPr>
        <w:tabs>
          <w:tab w:val="left" w:pos="720"/>
          <w:tab w:val="left" w:pos="5760"/>
          <w:tab w:val="left" w:pos="7200"/>
        </w:tabs>
        <w:spacing w:before="240" w:line="360" w:lineRule="atLeast"/>
      </w:pPr>
      <w:r>
        <w:t>3.0 points: When FETCH is high, the data word specified by the SAR is read into the SBR</w:t>
      </w:r>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053432AD" w14:textId="77777777" w:rsidR="00EC6226" w:rsidRDefault="003F2B56">
      <w:pPr>
        <w:tabs>
          <w:tab w:val="left" w:pos="720"/>
          <w:tab w:val="left" w:pos="5760"/>
          <w:tab w:val="left" w:pos="7200"/>
        </w:tabs>
        <w:spacing w:before="240" w:line="360" w:lineRule="atLeast"/>
      </w:pPr>
      <w:r>
        <w:t>IV.</w:t>
      </w:r>
      <w:r>
        <w:tab/>
      </w:r>
      <w:r w:rsidRPr="003F2B56">
        <w:rPr>
          <w:u w:val="single"/>
        </w:rPr>
        <w:t>LAB</w:t>
      </w:r>
    </w:p>
    <w:p w14:paraId="3E88CF58" w14:textId="77777777" w:rsidR="00F976D2" w:rsidRDefault="00192D3F" w:rsidP="00436119">
      <w:pPr>
        <w:tabs>
          <w:tab w:val="left" w:pos="5760"/>
          <w:tab w:val="left" w:pos="7200"/>
        </w:tabs>
        <w:spacing w:before="240" w:line="360" w:lineRule="atLeast"/>
        <w:ind w:left="720"/>
        <w:jc w:val="both"/>
      </w:pPr>
      <w:r>
        <w:t>Finish testing and demonstrating your circuit to your TA</w:t>
      </w:r>
      <w:r w:rsidR="00EC6226">
        <w:t>.</w:t>
      </w:r>
      <w:r w:rsidR="00EF0A6F">
        <w:t xml:space="preserve"> C</w:t>
      </w:r>
      <w:r w:rsidR="00EC6226">
        <w:t>orrect the design if necessary</w:t>
      </w:r>
      <w:r w:rsidR="00665F09">
        <w:t xml:space="preserve"> and document </w:t>
      </w:r>
      <w:r w:rsidR="003F2B56">
        <w:t>your changes</w:t>
      </w:r>
      <w:r w:rsidR="00192983">
        <w:t xml:space="preserve"> for the lab report.</w:t>
      </w:r>
    </w:p>
    <w:p w14:paraId="21873B29" w14:textId="77777777" w:rsidR="00D7026D" w:rsidRDefault="00665F09" w:rsidP="00211824">
      <w:pPr>
        <w:tabs>
          <w:tab w:val="left" w:pos="5760"/>
          <w:tab w:val="left" w:pos="7200"/>
        </w:tabs>
        <w:spacing w:before="240" w:line="360" w:lineRule="atLeast"/>
        <w:ind w:left="720"/>
        <w:jc w:val="both"/>
      </w:pPr>
      <w:r>
        <w:t xml:space="preserve">Follow the Lab </w:t>
      </w:r>
      <w:r w:rsidR="004176B7">
        <w:t xml:space="preserve">2 </w:t>
      </w:r>
      <w:r>
        <w:t xml:space="preserve">demo information when debugging is </w:t>
      </w:r>
      <w:r>
        <w:rPr>
          <w:u w:val="single"/>
        </w:rPr>
        <w:t>completed</w:t>
      </w:r>
      <w:r>
        <w:t>.</w:t>
      </w: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pPr>
      <w:r>
        <w:t>V.</w:t>
      </w:r>
      <w:r w:rsidR="00465DD9">
        <w:t xml:space="preserve">   </w:t>
      </w:r>
      <w:r w:rsidRPr="003F2B56">
        <w:rPr>
          <w:u w:val="single"/>
        </w:rPr>
        <w:t>POST-LAB</w:t>
      </w:r>
    </w:p>
    <w:p w14:paraId="2F613F2F" w14:textId="77777777" w:rsidR="00837AA4" w:rsidRDefault="0069092A" w:rsidP="00211824">
      <w:pPr>
        <w:tabs>
          <w:tab w:val="left" w:pos="5760"/>
          <w:tab w:val="left" w:pos="7200"/>
        </w:tabs>
        <w:spacing w:before="240" w:line="360" w:lineRule="atLeast"/>
        <w:ind w:left="720"/>
        <w:jc w:val="both"/>
        <w:rPr>
          <w:ins w:id="75" w:author="Zuofu Cheng" w:date="2018-08-20T23:43:00Z"/>
        </w:rPr>
      </w:pPr>
      <w:ins w:id="76" w:author="Zuofu Cheng" w:date="2018-08-20T23:43:00Z">
        <w:r>
          <w:t xml:space="preserve">1) </w:t>
        </w:r>
      </w:ins>
      <w:r w:rsidR="00D7026D">
        <w:t xml:space="preserve">Your </w:t>
      </w:r>
      <w:r w:rsidR="005774CF">
        <w:t>post</w:t>
      </w:r>
      <w:r w:rsidR="003E1A71">
        <w:t>-</w:t>
      </w:r>
      <w:r w:rsidR="005774CF">
        <w:t>lab</w:t>
      </w:r>
      <w:r w:rsidR="00D7026D">
        <w:t xml:space="preserve"> </w:t>
      </w:r>
      <w:r w:rsidR="005774CF">
        <w:t>writeup</w:t>
      </w:r>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r w:rsidR="005774CF">
        <w:t>writeup</w:t>
      </w:r>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rPr>
          <w:ins w:id="77" w:author="Zuofu Cheng" w:date="2018-08-20T23:44:00Z"/>
        </w:rPr>
      </w:pPr>
      <w:ins w:id="78" w:author="Zuofu Cheng" w:date="2018-08-20T23:43:00Z">
        <w:r>
          <w:t>2) Discuss with your lab partner and answer at least the following questions</w:t>
        </w:r>
      </w:ins>
      <w:ins w:id="79" w:author="Zuofu Cheng" w:date="2018-08-20T23:46:00Z">
        <w:r w:rsidR="0080226C">
          <w:t xml:space="preserve"> in your lab report</w:t>
        </w:r>
      </w:ins>
      <w:ins w:id="80" w:author="Zuofu Cheng" w:date="2018-08-20T23:43:00Z">
        <w:r>
          <w:t>:</w:t>
        </w:r>
      </w:ins>
    </w:p>
    <w:p w14:paraId="63254470" w14:textId="77777777" w:rsidR="006A3CDD" w:rsidRDefault="006A3CDD">
      <w:pPr>
        <w:numPr>
          <w:ilvl w:val="0"/>
          <w:numId w:val="12"/>
        </w:numPr>
        <w:rPr>
          <w:ins w:id="81" w:author="Zuofu Cheng" w:date="2018-08-20T23:50:00Z"/>
        </w:rPr>
        <w:pPrChange w:id="82" w:author="Zuofu Cheng" w:date="2018-08-20T23:52:00Z">
          <w:pPr/>
        </w:pPrChange>
      </w:pPr>
      <w:ins w:id="83" w:author="Zuofu Cheng" w:date="2018-08-20T23:50:00Z">
        <w:r>
          <w:t>What are the performance implications of your shift register memory as compared to a standard SRAM of the same size?</w:t>
        </w:r>
      </w:ins>
    </w:p>
    <w:p w14:paraId="27BF78D8" w14:textId="77777777" w:rsidR="006A3CDD" w:rsidRDefault="006A3CDD">
      <w:pPr>
        <w:numPr>
          <w:ilvl w:val="0"/>
          <w:numId w:val="12"/>
        </w:numPr>
        <w:rPr>
          <w:ins w:id="84" w:author="Zuofu Cheng" w:date="2018-08-20T23:50:00Z"/>
        </w:rPr>
        <w:pPrChange w:id="85" w:author="Zuofu Cheng" w:date="2018-08-20T23:52:00Z">
          <w:pPr/>
        </w:pPrChange>
      </w:pPr>
      <w:ins w:id="86" w:author="Zuofu Cheng" w:date="2018-08-20T23:50:00Z">
        <w:r>
          <w:t>What are the implications of the different counters and shift register chips, what was your reasoning in choosing the parts you did?</w:t>
        </w:r>
      </w:ins>
    </w:p>
    <w:p w14:paraId="778BCF7B" w14:textId="77777777" w:rsidR="0069092A" w:rsidDel="00C221DB" w:rsidRDefault="0069092A">
      <w:pPr>
        <w:tabs>
          <w:tab w:val="left" w:pos="5760"/>
          <w:tab w:val="left" w:pos="7200"/>
        </w:tabs>
        <w:spacing w:before="240" w:line="360" w:lineRule="atLeast"/>
        <w:jc w:val="both"/>
        <w:rPr>
          <w:del w:id="87" w:author="Zuofu Cheng" w:date="2018-08-20T23:53:00Z"/>
        </w:rPr>
        <w:pPrChange w:id="88" w:author="Zuofu Cheng" w:date="2018-08-20T23:44:00Z">
          <w:pPr>
            <w:tabs>
              <w:tab w:val="left" w:pos="5760"/>
              <w:tab w:val="left" w:pos="7200"/>
            </w:tabs>
            <w:spacing w:before="240" w:line="360" w:lineRule="atLeast"/>
            <w:ind w:left="720"/>
            <w:jc w:val="both"/>
          </w:pPr>
        </w:pPrChange>
      </w:pPr>
    </w:p>
    <w:p w14:paraId="49A399CB" w14:textId="77777777" w:rsidR="009704A1" w:rsidRDefault="009704A1">
      <w:pPr>
        <w:spacing w:before="240" w:line="360" w:lineRule="atLeast"/>
        <w:pPrChange w:id="89" w:author="Zuofu Cheng" w:date="2018-08-20T23:53:00Z">
          <w:pPr>
            <w:spacing w:before="240" w:line="360" w:lineRule="atLeast"/>
            <w:ind w:left="720" w:hanging="720"/>
          </w:pPr>
        </w:pPrChange>
      </w:pPr>
    </w:p>
    <w:p w14:paraId="23A4CC4B" w14:textId="77777777" w:rsidR="00D4499B" w:rsidRDefault="003F2B56" w:rsidP="00D4499B">
      <w:pPr>
        <w:spacing w:before="240" w:line="360" w:lineRule="atLeast"/>
        <w:ind w:left="720" w:hanging="720"/>
        <w:rPr>
          <w:ins w:id="90" w:author="Zuofu Cheng" w:date="2019-08-12T11:57:00Z"/>
          <w:u w:val="single"/>
        </w:rPr>
      </w:pPr>
      <w:r>
        <w:t>VI.</w:t>
      </w:r>
      <w:r>
        <w:tab/>
      </w:r>
      <w:r w:rsidRPr="000940D8">
        <w:rPr>
          <w:u w:val="single"/>
        </w:rPr>
        <w:t>REPORT</w:t>
      </w:r>
    </w:p>
    <w:p w14:paraId="244FE12E" w14:textId="115C7943" w:rsidR="003F2B56" w:rsidRPr="00D4499B" w:rsidRDefault="005E05FC">
      <w:pPr>
        <w:spacing w:before="240" w:line="360" w:lineRule="atLeast"/>
        <w:ind w:left="720"/>
        <w:rPr>
          <w:ins w:id="91" w:author="Zuofu Cheng" w:date="2019-08-12T11:56:00Z"/>
          <w:u w:val="single"/>
          <w:rPrChange w:id="92" w:author="Zuofu Cheng" w:date="2019-08-12T11:57:00Z">
            <w:rPr>
              <w:ins w:id="93" w:author="Zuofu Cheng" w:date="2019-08-12T11:56:00Z"/>
            </w:rPr>
          </w:rPrChange>
        </w:rPr>
        <w:pPrChange w:id="94" w:author="Zuofu Cheng" w:date="2019-08-12T11:58:00Z">
          <w:pPr>
            <w:spacing w:before="240" w:line="360" w:lineRule="atLeast"/>
            <w:ind w:left="720" w:hanging="720"/>
          </w:pPr>
        </w:pPrChange>
      </w:pPr>
      <w:ins w:id="95" w:author="Zuofu Cheng" w:date="2019-08-12T11:56:00Z">
        <w:r>
          <w:lastRenderedPageBreak/>
          <w:t>Write a report, you may follow the provided outline below, or make sure your own report outline includes at least the items enumerated below.</w:t>
        </w:r>
      </w:ins>
      <w:ins w:id="96" w:author="Zuofu Cheng" w:date="2019-08-12T11:57:00Z">
        <w:r>
          <w:t xml:space="preserve"> Note that this is a group report, so only one partner will need to hand-in the report (decide who uploads the report and make sure they do it before the due date!)</w:t>
        </w:r>
      </w:ins>
    </w:p>
    <w:p w14:paraId="1BD71AAA" w14:textId="77777777" w:rsidR="005E05FC" w:rsidRDefault="005E05FC">
      <w:pPr>
        <w:spacing w:before="240" w:line="360" w:lineRule="atLeast"/>
        <w:ind w:left="720" w:hanging="360"/>
        <w:pPrChange w:id="97" w:author="Zuofu Cheng" w:date="2019-08-12T11:56:00Z">
          <w:pPr>
            <w:spacing w:before="240" w:line="360" w:lineRule="atLeast"/>
            <w:ind w:left="720" w:hanging="720"/>
          </w:pPr>
        </w:pPrChange>
      </w:pPr>
    </w:p>
    <w:p w14:paraId="7C640A60" w14:textId="69F3EBEA" w:rsidR="004A403F" w:rsidRDefault="004A403F" w:rsidP="007D2819">
      <w:pPr>
        <w:numPr>
          <w:ilvl w:val="0"/>
          <w:numId w:val="14"/>
        </w:numPr>
        <w:spacing w:before="240" w:line="360" w:lineRule="atLeast"/>
        <w:contextualSpacing/>
      </w:pPr>
      <w:r>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omponents on the granularity of registers, muxes,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Design steps taken and detailed circuit schematic</w:t>
      </w:r>
    </w:p>
    <w:p w14:paraId="62B5BB57" w14:textId="77777777" w:rsidR="004A403F" w:rsidRDefault="004A403F" w:rsidP="007D2819">
      <w:pPr>
        <w:numPr>
          <w:ilvl w:val="1"/>
          <w:numId w:val="14"/>
        </w:numPr>
        <w:spacing w:before="240" w:line="360" w:lineRule="atLeast"/>
        <w:contextualSpacing/>
      </w:pPr>
      <w:r>
        <w:lastRenderedPageBreak/>
        <w:t>If you used k­maps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pPr>
        <w:numPr>
          <w:ilvl w:val="2"/>
          <w:numId w:val="14"/>
        </w:numPr>
        <w:spacing w:before="240" w:line="360" w:lineRule="atLeast"/>
        <w:contextualSpacing/>
        <w:pPrChange w:id="98" w:author="Zuofu Cheng" w:date="2019-09-12T19:03:00Z">
          <w:pPr>
            <w:numPr>
              <w:numId w:val="14"/>
            </w:numPr>
            <w:spacing w:before="240" w:line="360" w:lineRule="atLeast"/>
            <w:ind w:left="360" w:hanging="360"/>
            <w:contextualSpacing/>
          </w:pPr>
        </w:pPrChange>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7DF3067E" w14:textId="6D363153" w:rsidR="004A403F" w:rsidDel="004B536D" w:rsidRDefault="004A403F" w:rsidP="007D2819">
      <w:pPr>
        <w:numPr>
          <w:ilvl w:val="0"/>
          <w:numId w:val="14"/>
        </w:numPr>
        <w:spacing w:before="240" w:line="360" w:lineRule="atLeast"/>
        <w:contextualSpacing/>
        <w:rPr>
          <w:del w:id="99" w:author="lichushan chushan" w:date="2020-02-23T14:37:00Z"/>
        </w:rPr>
      </w:pPr>
      <w:del w:id="100" w:author="lichushan chushan" w:date="2020-02-23T14:37:00Z">
        <w:r w:rsidDel="004B536D">
          <w:delText>Component Layout Sheet</w:delText>
        </w:r>
      </w:del>
    </w:p>
    <w:p w14:paraId="79904565" w14:textId="26305D30" w:rsidR="004A403F" w:rsidDel="004B536D" w:rsidRDefault="004A403F" w:rsidP="007D2819">
      <w:pPr>
        <w:numPr>
          <w:ilvl w:val="1"/>
          <w:numId w:val="14"/>
        </w:numPr>
        <w:spacing w:before="240" w:line="360" w:lineRule="atLeast"/>
        <w:contextualSpacing/>
        <w:rPr>
          <w:del w:id="101" w:author="lichushan chushan" w:date="2020-02-23T14:37:00Z"/>
        </w:rPr>
      </w:pPr>
      <w:del w:id="102" w:author="lichushan chushan" w:date="2020-02-23T14:37:00Z">
        <w:r w:rsidDel="004B536D">
          <w:delText>Follow the guidelines in the general guide. Blank layout sheets as well as a sample completed layout sheet may be found in the general guide or course website. You may also use a computer tool for this portion.</w:delText>
        </w:r>
      </w:del>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and corrective measures taken</w:t>
      </w:r>
    </w:p>
    <w:p w14:paraId="1A2E36EE" w14:textId="77777777" w:rsidR="004A403F" w:rsidRDefault="004A403F" w:rsidP="007D2819">
      <w:pPr>
        <w:numPr>
          <w:ilvl w:val="0"/>
          <w:numId w:val="14"/>
        </w:numPr>
        <w:spacing w:before="240" w:line="360" w:lineRule="atLeast"/>
        <w:contextualSpacing/>
      </w:pPr>
      <w:r>
        <w:t>Conclusion</w:t>
      </w:r>
    </w:p>
    <w:p w14:paraId="22B0B597" w14:textId="7A33BB2D" w:rsidR="004A403F" w:rsidRDefault="004A403F" w:rsidP="00610BE7">
      <w:pPr>
        <w:numPr>
          <w:ilvl w:val="1"/>
          <w:numId w:val="14"/>
        </w:numPr>
        <w:spacing w:before="240" w:line="360" w:lineRule="atLeast"/>
        <w:contextualSpacing/>
      </w:pPr>
      <w:r>
        <w:t>Summarize the lab in a few sentences</w:t>
      </w:r>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277E72C9" w14:textId="4E3CAB4F" w:rsidR="003F2B56" w:rsidDel="004A403F" w:rsidRDefault="003F2B56" w:rsidP="003F2B56">
      <w:pPr>
        <w:spacing w:before="240" w:after="240" w:line="360" w:lineRule="atLeast"/>
        <w:ind w:left="720" w:hanging="720"/>
        <w:rPr>
          <w:del w:id="103" w:author="Cheng, Zuofu" w:date="2019-08-07T14:55:00Z"/>
        </w:rPr>
      </w:pPr>
      <w:del w:id="104" w:author="Cheng, Zuofu" w:date="2019-08-07T14:55:00Z">
        <w:r w:rsidDel="004A403F">
          <w:tab/>
          <w:delText>In your lab report, should hand in the following:</w:delText>
        </w:r>
      </w:del>
    </w:p>
    <w:p w14:paraId="39065107" w14:textId="695CFB57" w:rsidR="00100DAE" w:rsidDel="004A403F" w:rsidRDefault="00100DAE" w:rsidP="00100DAE">
      <w:pPr>
        <w:numPr>
          <w:ilvl w:val="0"/>
          <w:numId w:val="1"/>
        </w:numPr>
        <w:spacing w:line="360" w:lineRule="atLeast"/>
        <w:rPr>
          <w:del w:id="105" w:author="Cheng, Zuofu" w:date="2019-08-07T14:55:00Z"/>
        </w:rPr>
      </w:pPr>
      <w:del w:id="106" w:author="Cheng, Zuofu" w:date="2019-08-07T14:55:00Z">
        <w:r w:rsidDel="004A403F">
          <w:delText>An introduction;</w:delText>
        </w:r>
      </w:del>
    </w:p>
    <w:p w14:paraId="425F4260" w14:textId="38283003" w:rsidR="003F2B56" w:rsidDel="004A403F" w:rsidRDefault="003F2B56" w:rsidP="003F2B56">
      <w:pPr>
        <w:numPr>
          <w:ilvl w:val="0"/>
          <w:numId w:val="1"/>
        </w:numPr>
        <w:spacing w:line="360" w:lineRule="atLeast"/>
        <w:rPr>
          <w:del w:id="107" w:author="Cheng, Zuofu" w:date="2019-08-07T14:55:00Z"/>
        </w:rPr>
      </w:pPr>
      <w:del w:id="108" w:author="Cheng, Zuofu" w:date="2019-08-07T14:55:00Z">
        <w:r w:rsidDel="004A403F">
          <w:delText>Written description of the operation of circuits from the pre</w:delText>
        </w:r>
        <w:r w:rsidR="003E1A71" w:rsidDel="004A403F">
          <w:delText>-</w:delText>
        </w:r>
        <w:r w:rsidDel="004A403F">
          <w:delText>lab;</w:delText>
        </w:r>
      </w:del>
    </w:p>
    <w:p w14:paraId="5B8225A1" w14:textId="49E20B54" w:rsidR="00D7026D" w:rsidDel="004A403F" w:rsidRDefault="002D5B79" w:rsidP="003F2B56">
      <w:pPr>
        <w:numPr>
          <w:ilvl w:val="0"/>
          <w:numId w:val="1"/>
        </w:numPr>
        <w:spacing w:line="360" w:lineRule="atLeast"/>
        <w:rPr>
          <w:del w:id="109" w:author="Cheng, Zuofu" w:date="2019-08-07T14:55:00Z"/>
        </w:rPr>
      </w:pPr>
      <w:del w:id="110" w:author="Cheng, Zuofu" w:date="2019-08-07T14:55:00Z">
        <w:r w:rsidDel="004A403F">
          <w:delText>Block diagrams for</w:delText>
        </w:r>
        <w:r w:rsidR="00D7026D" w:rsidDel="004A403F">
          <w:delText xml:space="preserve"> part A</w:delText>
        </w:r>
        <w:r w:rsidR="00100DAE" w:rsidDel="004A403F">
          <w:delText>;</w:delText>
        </w:r>
      </w:del>
    </w:p>
    <w:p w14:paraId="2AEA79A4" w14:textId="451CE383" w:rsidR="00100DAE" w:rsidDel="004A403F" w:rsidRDefault="00100DAE" w:rsidP="00100DAE">
      <w:pPr>
        <w:numPr>
          <w:ilvl w:val="0"/>
          <w:numId w:val="1"/>
        </w:numPr>
        <w:spacing w:line="360" w:lineRule="atLeast"/>
        <w:rPr>
          <w:del w:id="111" w:author="Cheng, Zuofu" w:date="2019-08-07T14:55:00Z"/>
        </w:rPr>
      </w:pPr>
      <w:del w:id="112" w:author="Cheng, Zuofu" w:date="2019-08-07T14:55:00Z">
        <w:r w:rsidDel="004A403F">
          <w:delText>Design steps taken for all circuits.</w:delText>
        </w:r>
        <w:r w:rsidR="00465DD9" w:rsidDel="004A403F">
          <w:delText xml:space="preserve"> </w:delText>
        </w:r>
        <w:r w:rsidDel="004A403F">
          <w:delText xml:space="preserve">This includes but not limited to </w:delText>
        </w:r>
        <w:r w:rsidR="001639E4" w:rsidDel="004A403F">
          <w:delText xml:space="preserve">design considerations on </w:delText>
        </w:r>
        <w:r w:rsidR="005774CF" w:rsidDel="004A403F">
          <w:delText xml:space="preserve">the </w:delText>
        </w:r>
        <w:r w:rsidR="001639E4" w:rsidDel="004A403F">
          <w:delText xml:space="preserve">SBR MUX, </w:delText>
        </w:r>
        <w:r w:rsidR="005774CF" w:rsidDel="004A403F">
          <w:delText xml:space="preserve">the </w:delText>
        </w:r>
        <w:r w:rsidR="001639E4" w:rsidDel="004A403F">
          <w:delText xml:space="preserve">Shift Register MUX, and </w:delText>
        </w:r>
        <w:r w:rsidR="005774CF" w:rsidDel="004A403F">
          <w:delText xml:space="preserve">the </w:delText>
        </w:r>
        <w:r w:rsidR="001639E4" w:rsidDel="004A403F">
          <w:delText>control logic.</w:delText>
        </w:r>
        <w:r w:rsidR="00465DD9" w:rsidDel="004A403F">
          <w:delText xml:space="preserve"> </w:delText>
        </w:r>
        <w:r w:rsidR="001639E4" w:rsidDel="004A403F">
          <w:delText>T</w:delText>
        </w:r>
        <w:r w:rsidDel="004A403F">
          <w:delText>ruth tables</w:delText>
        </w:r>
        <w:r w:rsidR="005774CF" w:rsidDel="004A403F">
          <w:delText>/</w:delText>
        </w:r>
        <w:r w:rsidDel="004A403F">
          <w:delText xml:space="preserve">K-maps </w:delText>
        </w:r>
        <w:r w:rsidR="001639E4" w:rsidDel="004A403F">
          <w:delText>leading to</w:delText>
        </w:r>
        <w:r w:rsidDel="004A403F">
          <w:delText xml:space="preserve"> </w:delText>
        </w:r>
        <w:r w:rsidR="00EB1338" w:rsidDel="004A403F">
          <w:delText xml:space="preserve">the </w:delText>
        </w:r>
        <w:r w:rsidDel="004A403F">
          <w:delText>final circuit design</w:delText>
        </w:r>
        <w:r w:rsidR="001639E4" w:rsidDel="004A403F">
          <w:delText xml:space="preserve"> should be included </w:delText>
        </w:r>
        <w:r w:rsidR="005774CF" w:rsidDel="004A403F">
          <w:delText>(if any)</w:delText>
        </w:r>
        <w:r w:rsidDel="004A403F">
          <w:delText>;</w:delText>
        </w:r>
      </w:del>
    </w:p>
    <w:p w14:paraId="00494E7E" w14:textId="7D1578D9" w:rsidR="003F2B56" w:rsidDel="004A403F" w:rsidRDefault="003F2B56" w:rsidP="003F2B56">
      <w:pPr>
        <w:numPr>
          <w:ilvl w:val="0"/>
          <w:numId w:val="1"/>
        </w:numPr>
        <w:spacing w:line="360" w:lineRule="atLeast"/>
        <w:rPr>
          <w:del w:id="113" w:author="Cheng, Zuofu" w:date="2019-08-07T14:55:00Z"/>
        </w:rPr>
      </w:pPr>
      <w:del w:id="114" w:author="Cheng, Zuofu" w:date="2019-08-07T14:55:00Z">
        <w:r w:rsidDel="004A403F">
          <w:delText>One (1) component layout sheet, with the package layout of all circuits</w:delText>
        </w:r>
        <w:r w:rsidR="006A4D92" w:rsidDel="004A403F">
          <w:delText xml:space="preserve"> (</w:delText>
        </w:r>
        <w:r w:rsidR="006A4D92" w:rsidRPr="0067255F" w:rsidDel="004A403F">
          <w:rPr>
            <w:u w:val="single"/>
          </w:rPr>
          <w:delText>DO NOT</w:delText>
        </w:r>
        <w:r w:rsidR="006A4D92" w:rsidDel="004A403F">
          <w:delText xml:space="preserve"> draw the interconnections! Refer to GG.20 for the proper documentation);</w:delText>
        </w:r>
      </w:del>
    </w:p>
    <w:p w14:paraId="1754D6F2" w14:textId="52EB5E0C" w:rsidR="003F2B56" w:rsidDel="004A403F" w:rsidRDefault="003F2B56" w:rsidP="003F2B56">
      <w:pPr>
        <w:numPr>
          <w:ilvl w:val="0"/>
          <w:numId w:val="1"/>
        </w:numPr>
        <w:spacing w:line="360" w:lineRule="atLeast"/>
        <w:rPr>
          <w:del w:id="115" w:author="Cheng, Zuofu" w:date="2019-08-07T14:55:00Z"/>
        </w:rPr>
      </w:pPr>
      <w:del w:id="116" w:author="Cheng, Zuofu" w:date="2019-08-07T14:55:00Z">
        <w:r w:rsidDel="004A403F">
          <w:delText>Circuit diagrams for all circuits;</w:delText>
        </w:r>
      </w:del>
    </w:p>
    <w:p w14:paraId="2CC6CAF9" w14:textId="70690147" w:rsidR="000F2BDC" w:rsidDel="004A403F" w:rsidRDefault="003F2B56" w:rsidP="008A66F2">
      <w:pPr>
        <w:numPr>
          <w:ilvl w:val="0"/>
          <w:numId w:val="1"/>
        </w:numPr>
        <w:spacing w:line="360" w:lineRule="atLeast"/>
        <w:rPr>
          <w:del w:id="117" w:author="Cheng, Zuofu" w:date="2019-08-07T14:55:00Z"/>
        </w:rPr>
      </w:pPr>
      <w:del w:id="118" w:author="Cheng, Zuofu" w:date="2019-08-07T14:55:00Z">
        <w:r w:rsidDel="004A403F">
          <w:delText xml:space="preserve">Requested documentation from the </w:delText>
        </w:r>
        <w:r w:rsidR="005774CF" w:rsidDel="004A403F">
          <w:delText>l</w:delText>
        </w:r>
        <w:r w:rsidDel="004A403F">
          <w:delText>ab;</w:delText>
        </w:r>
      </w:del>
    </w:p>
    <w:p w14:paraId="6165781F" w14:textId="6C54F227" w:rsidR="008E4580" w:rsidDel="004A403F" w:rsidRDefault="00100DAE" w:rsidP="003B2073">
      <w:pPr>
        <w:numPr>
          <w:ilvl w:val="0"/>
          <w:numId w:val="1"/>
        </w:numPr>
        <w:spacing w:line="360" w:lineRule="atLeast"/>
        <w:rPr>
          <w:ins w:id="119" w:author="Zuofu Cheng" w:date="2018-08-17T01:10:00Z"/>
          <w:del w:id="120" w:author="Cheng, Zuofu" w:date="2019-08-07T14:55:00Z"/>
        </w:rPr>
      </w:pPr>
      <w:del w:id="121" w:author="Cheng, Zuofu" w:date="2019-08-07T14:55:00Z">
        <w:r w:rsidDel="004A403F">
          <w:lastRenderedPageBreak/>
          <w:delText>A conclusion rega</w:delText>
        </w:r>
        <w:r w:rsidR="00025570" w:rsidDel="004A403F">
          <w:delText>rding what worked and what didn’</w:delText>
        </w:r>
        <w:r w:rsidDel="004A403F">
          <w:delText>t, with explanations of any possible causes and the potential remedies.</w:delText>
        </w:r>
      </w:del>
    </w:p>
    <w:p w14:paraId="0CBE1C20" w14:textId="402E4579" w:rsidR="00BE5A68" w:rsidDel="004A403F" w:rsidRDefault="00BE5A68" w:rsidP="003B2073">
      <w:pPr>
        <w:numPr>
          <w:ilvl w:val="0"/>
          <w:numId w:val="1"/>
        </w:numPr>
        <w:spacing w:line="360" w:lineRule="atLeast"/>
        <w:rPr>
          <w:del w:id="122" w:author="Cheng, Zuofu" w:date="2019-08-07T14:55:00Z"/>
        </w:rPr>
      </w:pPr>
      <w:ins w:id="123" w:author="Zuofu Cheng" w:date="2018-08-17T01:10:00Z">
        <w:del w:id="124" w:author="Cheng, Zuofu" w:date="2019-08-07T14:55:00Z">
          <w:r w:rsidDel="004A403F">
            <w:rPr>
              <w:b/>
            </w:rPr>
            <w:delText xml:space="preserve">See also, </w:delText>
          </w:r>
        </w:del>
      </w:ins>
      <w:ins w:id="125" w:author="Zuofu Cheng" w:date="2018-08-17T01:11:00Z">
        <w:del w:id="126" w:author="Cheng, Zuofu" w:date="2019-08-07T14:55:00Z">
          <w:r w:rsidR="002E3FD3" w:rsidDel="004A403F">
            <w:rPr>
              <w:b/>
            </w:rPr>
            <w:delText xml:space="preserve">refer to </w:delText>
          </w:r>
        </w:del>
      </w:ins>
      <w:ins w:id="127" w:author="Zuofu Cheng" w:date="2018-08-17T01:10:00Z">
        <w:del w:id="128" w:author="Cheng, Zuofu" w:date="2019-08-07T14:55:00Z">
          <w:r w:rsidDel="004A403F">
            <w:rPr>
              <w:b/>
            </w:rPr>
            <w:delText xml:space="preserve">the report </w:delText>
          </w:r>
        </w:del>
      </w:ins>
      <w:ins w:id="129" w:author="Zuofu Cheng" w:date="2018-08-17T01:11:00Z">
        <w:del w:id="130" w:author="Cheng, Zuofu" w:date="2019-08-07T14:55:00Z">
          <w:r w:rsidR="00D046BA" w:rsidDel="004A403F">
            <w:rPr>
              <w:b/>
            </w:rPr>
            <w:delText>checkl</w:delText>
          </w:r>
        </w:del>
      </w:ins>
      <w:ins w:id="131" w:author="Zuofu Cheng" w:date="2018-08-17T01:12:00Z">
        <w:del w:id="132" w:author="Cheng, Zuofu" w:date="2019-08-07T14:55:00Z">
          <w:r w:rsidR="00D046BA" w:rsidDel="004A403F">
            <w:rPr>
              <w:b/>
            </w:rPr>
            <w:delText>ist linked on the course website</w:delText>
          </w:r>
          <w:r w:rsidR="000906FC" w:rsidDel="004A403F">
            <w:rPr>
              <w:b/>
            </w:rPr>
            <w:delText>.</w:delText>
          </w:r>
        </w:del>
      </w:ins>
    </w:p>
    <w:p w14:paraId="7449A973" w14:textId="77777777" w:rsidR="00503FFE" w:rsidDel="001613A4" w:rsidRDefault="00503FFE" w:rsidP="00EB1338">
      <w:pPr>
        <w:spacing w:line="360" w:lineRule="atLeast"/>
        <w:ind w:left="720"/>
        <w:rPr>
          <w:del w:id="133" w:author="Cheng, Zuofu" w:date="2019-08-07T15:04:00Z"/>
        </w:rPr>
      </w:pPr>
    </w:p>
    <w:p w14:paraId="48F698F6" w14:textId="77777777" w:rsidR="00491344" w:rsidDel="001613A4" w:rsidRDefault="00491344" w:rsidP="00EB1338">
      <w:pPr>
        <w:spacing w:line="360" w:lineRule="atLeast"/>
        <w:ind w:left="720"/>
        <w:rPr>
          <w:del w:id="134" w:author="Cheng, Zuofu" w:date="2019-08-07T15:04:00Z"/>
        </w:rPr>
      </w:pPr>
    </w:p>
    <w:p w14:paraId="3756FCB2" w14:textId="77777777" w:rsidR="00491344" w:rsidRDefault="00491344">
      <w:pPr>
        <w:spacing w:line="360" w:lineRule="atLeast"/>
        <w:pPrChange w:id="135" w:author="Cheng, Zuofu" w:date="2019-08-07T15:04:00Z">
          <w:pPr>
            <w:spacing w:line="360" w:lineRule="atLeast"/>
            <w:ind w:left="720"/>
          </w:pPr>
        </w:pPrChange>
      </w:pPr>
    </w:p>
    <w:sectPr w:rsidR="00491344">
      <w:headerReference w:type="even" r:id="rId9"/>
      <w:headerReference w:type="default" r:id="rId10"/>
      <w:footerReference w:type="even" r:id="rId11"/>
      <w:footerReference w:type="default" r:id="rId12"/>
      <w:footnotePr>
        <w:numFmt w:val="lowerRoman"/>
      </w:footnotePr>
      <w:endnotePr>
        <w:numFmt w:val="decimal"/>
        <w:numStart w:val="0"/>
      </w:endnotePr>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43E83" w14:textId="77777777" w:rsidR="00A81821" w:rsidRDefault="00A81821">
      <w:r>
        <w:separator/>
      </w:r>
    </w:p>
  </w:endnote>
  <w:endnote w:type="continuationSeparator" w:id="0">
    <w:p w14:paraId="60A0F54B" w14:textId="77777777" w:rsidR="00A81821" w:rsidRDefault="00A8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50A61" w14:textId="77777777" w:rsidR="00A81821" w:rsidRDefault="00A81821">
      <w:r>
        <w:separator/>
      </w:r>
    </w:p>
  </w:footnote>
  <w:footnote w:type="continuationSeparator" w:id="0">
    <w:p w14:paraId="3BCC0DD7" w14:textId="77777777" w:rsidR="00A81821" w:rsidRDefault="00A81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7"/>
  </w:num>
  <w:num w:numId="5">
    <w:abstractNumId w:val="11"/>
  </w:num>
  <w:num w:numId="6">
    <w:abstractNumId w:val="2"/>
  </w:num>
  <w:num w:numId="7">
    <w:abstractNumId w:val="6"/>
  </w:num>
  <w:num w:numId="8">
    <w:abstractNumId w:val="1"/>
  </w:num>
  <w:num w:numId="9">
    <w:abstractNumId w:val="9"/>
  </w:num>
  <w:num w:numId="10">
    <w:abstractNumId w:val="13"/>
  </w:num>
  <w:num w:numId="11">
    <w:abstractNumId w:val="10"/>
  </w:num>
  <w:num w:numId="12">
    <w:abstractNumId w:val="5"/>
  </w:num>
  <w:num w:numId="13">
    <w:abstractNumId w:val="3"/>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uofu Cheng">
    <w15:presenceInfo w15:providerId="Windows Live" w15:userId="32669774999a5e43"/>
  </w15:person>
  <w15:person w15:author="lichushan chushan">
    <w15:presenceInfo w15:providerId="Windows Live" w15:userId="1c70069d64435ef0"/>
  </w15:person>
  <w15:person w15:author="Cheng, Zuofu">
    <w15:presenceInfo w15:providerId="AD" w15:userId="S::zcheng1@illinois.edu::cbdb8bf7-b016-4989-8007-87dba1d2ed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numFmt w:val="lowerRoman"/>
    <w:footnote w:id="-1"/>
    <w:footnote w:id="0"/>
  </w:footnotePr>
  <w:endnotePr>
    <w:pos w:val="sectEnd"/>
    <w:numFmt w:val="decimal"/>
    <w:numStart w:val="0"/>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56255"/>
    <w:rsid w:val="000906FC"/>
    <w:rsid w:val="00093119"/>
    <w:rsid w:val="000933B8"/>
    <w:rsid w:val="000C7BEE"/>
    <w:rsid w:val="000E1AC0"/>
    <w:rsid w:val="000E1E2D"/>
    <w:rsid w:val="000F0332"/>
    <w:rsid w:val="000F1A6C"/>
    <w:rsid w:val="000F2BDC"/>
    <w:rsid w:val="00100DAE"/>
    <w:rsid w:val="00100DF7"/>
    <w:rsid w:val="00121372"/>
    <w:rsid w:val="00122327"/>
    <w:rsid w:val="0013624E"/>
    <w:rsid w:val="00145A76"/>
    <w:rsid w:val="001613A4"/>
    <w:rsid w:val="001639E4"/>
    <w:rsid w:val="00184C26"/>
    <w:rsid w:val="00185453"/>
    <w:rsid w:val="0018763B"/>
    <w:rsid w:val="00192983"/>
    <w:rsid w:val="00192D3F"/>
    <w:rsid w:val="001A5B37"/>
    <w:rsid w:val="001D3D2F"/>
    <w:rsid w:val="001F2D8A"/>
    <w:rsid w:val="001F3347"/>
    <w:rsid w:val="00211824"/>
    <w:rsid w:val="002205E1"/>
    <w:rsid w:val="00223D97"/>
    <w:rsid w:val="002528F7"/>
    <w:rsid w:val="00281606"/>
    <w:rsid w:val="002A0957"/>
    <w:rsid w:val="002B6A8E"/>
    <w:rsid w:val="002C41BE"/>
    <w:rsid w:val="002D5274"/>
    <w:rsid w:val="002D5B79"/>
    <w:rsid w:val="002E3FD3"/>
    <w:rsid w:val="002E4CAD"/>
    <w:rsid w:val="002E7A8B"/>
    <w:rsid w:val="00306976"/>
    <w:rsid w:val="00307F33"/>
    <w:rsid w:val="00324470"/>
    <w:rsid w:val="00327096"/>
    <w:rsid w:val="003362AA"/>
    <w:rsid w:val="00340269"/>
    <w:rsid w:val="00352583"/>
    <w:rsid w:val="00364A90"/>
    <w:rsid w:val="00391B65"/>
    <w:rsid w:val="003B2073"/>
    <w:rsid w:val="003C2496"/>
    <w:rsid w:val="003D18E4"/>
    <w:rsid w:val="003D5C82"/>
    <w:rsid w:val="003E0153"/>
    <w:rsid w:val="003E1A71"/>
    <w:rsid w:val="003F2B56"/>
    <w:rsid w:val="003F43E1"/>
    <w:rsid w:val="00402219"/>
    <w:rsid w:val="004176B7"/>
    <w:rsid w:val="00436119"/>
    <w:rsid w:val="00437843"/>
    <w:rsid w:val="00443C56"/>
    <w:rsid w:val="00457CF3"/>
    <w:rsid w:val="00465DD9"/>
    <w:rsid w:val="004822BA"/>
    <w:rsid w:val="0049051A"/>
    <w:rsid w:val="00491344"/>
    <w:rsid w:val="004953BE"/>
    <w:rsid w:val="004A403F"/>
    <w:rsid w:val="004A56B9"/>
    <w:rsid w:val="004B536D"/>
    <w:rsid w:val="004D1E2D"/>
    <w:rsid w:val="004D2760"/>
    <w:rsid w:val="004D7BAA"/>
    <w:rsid w:val="004F2C42"/>
    <w:rsid w:val="00503FFE"/>
    <w:rsid w:val="005222BE"/>
    <w:rsid w:val="00545BE5"/>
    <w:rsid w:val="005526EC"/>
    <w:rsid w:val="0055701D"/>
    <w:rsid w:val="005774CF"/>
    <w:rsid w:val="005850E6"/>
    <w:rsid w:val="005A25AC"/>
    <w:rsid w:val="005D34E5"/>
    <w:rsid w:val="005E05FC"/>
    <w:rsid w:val="005E468B"/>
    <w:rsid w:val="005E4952"/>
    <w:rsid w:val="005E4BD5"/>
    <w:rsid w:val="005F2A8D"/>
    <w:rsid w:val="00610488"/>
    <w:rsid w:val="00610BE7"/>
    <w:rsid w:val="00643BA1"/>
    <w:rsid w:val="00652335"/>
    <w:rsid w:val="00665F09"/>
    <w:rsid w:val="006662BA"/>
    <w:rsid w:val="0069092A"/>
    <w:rsid w:val="006910C4"/>
    <w:rsid w:val="006A1DD9"/>
    <w:rsid w:val="006A25EF"/>
    <w:rsid w:val="006A3CDD"/>
    <w:rsid w:val="006A4267"/>
    <w:rsid w:val="006A4D92"/>
    <w:rsid w:val="006B201E"/>
    <w:rsid w:val="006B798E"/>
    <w:rsid w:val="006C72D4"/>
    <w:rsid w:val="006D2D33"/>
    <w:rsid w:val="006D6A18"/>
    <w:rsid w:val="006E282B"/>
    <w:rsid w:val="00712092"/>
    <w:rsid w:val="0072633E"/>
    <w:rsid w:val="00741FCC"/>
    <w:rsid w:val="00742EE4"/>
    <w:rsid w:val="00766046"/>
    <w:rsid w:val="007752AF"/>
    <w:rsid w:val="007848C0"/>
    <w:rsid w:val="00794339"/>
    <w:rsid w:val="007A2447"/>
    <w:rsid w:val="007D2819"/>
    <w:rsid w:val="007F4271"/>
    <w:rsid w:val="0080226C"/>
    <w:rsid w:val="00803D52"/>
    <w:rsid w:val="00833690"/>
    <w:rsid w:val="00837AA4"/>
    <w:rsid w:val="008563B3"/>
    <w:rsid w:val="00874476"/>
    <w:rsid w:val="00880373"/>
    <w:rsid w:val="00882727"/>
    <w:rsid w:val="008A66F2"/>
    <w:rsid w:val="008B21C4"/>
    <w:rsid w:val="008E4580"/>
    <w:rsid w:val="009132BD"/>
    <w:rsid w:val="009267AA"/>
    <w:rsid w:val="009704A1"/>
    <w:rsid w:val="00987E51"/>
    <w:rsid w:val="0099275B"/>
    <w:rsid w:val="009A4C90"/>
    <w:rsid w:val="009E3C7C"/>
    <w:rsid w:val="00A339A0"/>
    <w:rsid w:val="00A50735"/>
    <w:rsid w:val="00A81821"/>
    <w:rsid w:val="00A939B5"/>
    <w:rsid w:val="00AA188A"/>
    <w:rsid w:val="00AD1915"/>
    <w:rsid w:val="00AF3172"/>
    <w:rsid w:val="00B21C62"/>
    <w:rsid w:val="00B543AC"/>
    <w:rsid w:val="00B55444"/>
    <w:rsid w:val="00B64E19"/>
    <w:rsid w:val="00B70C72"/>
    <w:rsid w:val="00B93781"/>
    <w:rsid w:val="00BB1D72"/>
    <w:rsid w:val="00BB1DBC"/>
    <w:rsid w:val="00BC2E2B"/>
    <w:rsid w:val="00BD2F60"/>
    <w:rsid w:val="00BE5A68"/>
    <w:rsid w:val="00BF3CD8"/>
    <w:rsid w:val="00C035CC"/>
    <w:rsid w:val="00C1659B"/>
    <w:rsid w:val="00C221DB"/>
    <w:rsid w:val="00C22E51"/>
    <w:rsid w:val="00C27F5F"/>
    <w:rsid w:val="00C34337"/>
    <w:rsid w:val="00C35DC6"/>
    <w:rsid w:val="00C43010"/>
    <w:rsid w:val="00C47365"/>
    <w:rsid w:val="00C700DC"/>
    <w:rsid w:val="00CB25AA"/>
    <w:rsid w:val="00CC2269"/>
    <w:rsid w:val="00CF7015"/>
    <w:rsid w:val="00D046BA"/>
    <w:rsid w:val="00D343C6"/>
    <w:rsid w:val="00D4499B"/>
    <w:rsid w:val="00D53ABC"/>
    <w:rsid w:val="00D7026D"/>
    <w:rsid w:val="00D85212"/>
    <w:rsid w:val="00D8776B"/>
    <w:rsid w:val="00DA3E4F"/>
    <w:rsid w:val="00DA642D"/>
    <w:rsid w:val="00DB4142"/>
    <w:rsid w:val="00DB4F3F"/>
    <w:rsid w:val="00DD6C12"/>
    <w:rsid w:val="00DE5174"/>
    <w:rsid w:val="00E05D79"/>
    <w:rsid w:val="00E15A67"/>
    <w:rsid w:val="00E251A1"/>
    <w:rsid w:val="00E33CEE"/>
    <w:rsid w:val="00E64967"/>
    <w:rsid w:val="00E73B13"/>
    <w:rsid w:val="00E7617B"/>
    <w:rsid w:val="00E95411"/>
    <w:rsid w:val="00EB1338"/>
    <w:rsid w:val="00EC6226"/>
    <w:rsid w:val="00ED28A0"/>
    <w:rsid w:val="00EF0A6F"/>
    <w:rsid w:val="00F00E67"/>
    <w:rsid w:val="00F11378"/>
    <w:rsid w:val="00F11D36"/>
    <w:rsid w:val="00F453B4"/>
    <w:rsid w:val="00F976D2"/>
    <w:rsid w:val="00FB458A"/>
    <w:rsid w:val="00FD5EF4"/>
    <w:rsid w:val="00FE4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DA2E8"/>
  <w15:chartTrackingRefBased/>
  <w15:docId w15:val="{4A6F8C0F-8CE9-4104-BD67-803D3840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autoSpaceDE w:val="0"/>
      <w:autoSpaceDN w:val="0"/>
      <w:adjustRightInd w:val="0"/>
      <w:textAlignment w:val="baseline"/>
    </w:pPr>
    <w:rPr>
      <w:rFonts w:ascii="Times" w:hAnsi="Time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cp:lastModifiedBy>Liu, Tianyu</cp:lastModifiedBy>
  <cp:revision>2</cp:revision>
  <cp:lastPrinted>2014-08-26T20:17:00Z</cp:lastPrinted>
  <dcterms:created xsi:type="dcterms:W3CDTF">2020-09-16T02:29:00Z</dcterms:created>
  <dcterms:modified xsi:type="dcterms:W3CDTF">2020-09-16T02:29:00Z</dcterms:modified>
</cp:coreProperties>
</file>