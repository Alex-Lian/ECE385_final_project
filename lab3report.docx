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48" w:lineRule="exact"/>
      </w:pPr>
      <w:r>
        <w:t>ECE 385</w:t>
      </w:r>
    </w:p>
    <w:p>
      <w:pPr>
        <w:spacing w:line="410" w:lineRule="exact"/>
        <w:ind w:left="2928" w:right="2945"/>
        <w:jc w:val="center"/>
        <w:rPr>
          <w:sz w:val="36"/>
        </w:rPr>
      </w:pPr>
      <w:r>
        <w:rPr>
          <w:sz w:val="36"/>
        </w:rPr>
        <w:t>Fall 2020</w:t>
      </w:r>
    </w:p>
    <w:p>
      <w:pPr>
        <w:spacing w:before="2"/>
        <w:ind w:left="2928" w:right="2943"/>
        <w:jc w:val="center"/>
        <w:rPr>
          <w:sz w:val="28"/>
        </w:rPr>
      </w:pPr>
      <w:r>
        <w:rPr>
          <w:sz w:val="28"/>
        </w:rPr>
        <w:t xml:space="preserve">Experiment # </w:t>
      </w:r>
      <w:r>
        <w:rPr>
          <w:rFonts w:asciiTheme="minorEastAsia" w:hAnsiTheme="minorEastAsia" w:eastAsiaTheme="minorEastAsia"/>
          <w:sz w:val="28"/>
          <w:lang w:eastAsia="zh-CN"/>
        </w:rPr>
        <w:t>3</w:t>
      </w:r>
    </w:p>
    <w:p>
      <w:pPr>
        <w:pStyle w:val="34"/>
        <w:rPr>
          <w:sz w:val="30"/>
        </w:rPr>
      </w:pPr>
    </w:p>
    <w:p>
      <w:pPr>
        <w:pStyle w:val="34"/>
        <w:rPr>
          <w:sz w:val="30"/>
        </w:rPr>
      </w:pPr>
    </w:p>
    <w:p>
      <w:pPr>
        <w:pStyle w:val="34"/>
        <w:rPr>
          <w:sz w:val="30"/>
        </w:rPr>
      </w:pPr>
    </w:p>
    <w:p>
      <w:pPr>
        <w:pStyle w:val="34"/>
        <w:rPr>
          <w:sz w:val="30"/>
        </w:rPr>
      </w:pPr>
    </w:p>
    <w:p>
      <w:pPr>
        <w:pStyle w:val="34"/>
        <w:rPr>
          <w:sz w:val="30"/>
        </w:rPr>
      </w:pPr>
    </w:p>
    <w:p>
      <w:pPr>
        <w:pStyle w:val="34"/>
        <w:rPr>
          <w:sz w:val="30"/>
        </w:rPr>
      </w:pPr>
    </w:p>
    <w:p>
      <w:pPr>
        <w:pStyle w:val="34"/>
        <w:rPr>
          <w:sz w:val="30"/>
        </w:rPr>
      </w:pPr>
    </w:p>
    <w:p>
      <w:pPr>
        <w:pStyle w:val="34"/>
        <w:rPr>
          <w:sz w:val="30"/>
        </w:rPr>
      </w:pPr>
    </w:p>
    <w:p>
      <w:pPr>
        <w:pStyle w:val="34"/>
        <w:rPr>
          <w:sz w:val="30"/>
        </w:rPr>
      </w:pPr>
    </w:p>
    <w:p>
      <w:pPr>
        <w:pStyle w:val="3"/>
        <w:spacing w:before="215"/>
        <w:rPr>
          <w:sz w:val="36"/>
          <w:szCs w:val="36"/>
        </w:rPr>
      </w:pPr>
      <w:r>
        <w:rPr>
          <w:sz w:val="36"/>
          <w:szCs w:val="36"/>
        </w:rPr>
        <w:t>A Logic Processor</w:t>
      </w:r>
    </w:p>
    <w:p>
      <w:pPr>
        <w:pStyle w:val="34"/>
        <w:rPr>
          <w:b/>
          <w:sz w:val="52"/>
        </w:rPr>
      </w:pPr>
    </w:p>
    <w:p>
      <w:pPr>
        <w:pStyle w:val="34"/>
        <w:rPr>
          <w:b/>
          <w:sz w:val="52"/>
        </w:rPr>
      </w:pPr>
    </w:p>
    <w:p>
      <w:pPr>
        <w:pStyle w:val="34"/>
        <w:rPr>
          <w:b/>
          <w:sz w:val="52"/>
        </w:rPr>
      </w:pPr>
    </w:p>
    <w:p>
      <w:pPr>
        <w:pStyle w:val="34"/>
        <w:rPr>
          <w:b/>
          <w:sz w:val="52"/>
        </w:rPr>
      </w:pPr>
    </w:p>
    <w:p>
      <w:pPr>
        <w:pStyle w:val="34"/>
        <w:rPr>
          <w:b/>
          <w:sz w:val="52"/>
        </w:rPr>
      </w:pPr>
    </w:p>
    <w:p>
      <w:pPr>
        <w:pStyle w:val="34"/>
        <w:rPr>
          <w:b/>
          <w:sz w:val="52"/>
        </w:rPr>
      </w:pPr>
    </w:p>
    <w:p>
      <w:pPr>
        <w:pStyle w:val="34"/>
        <w:rPr>
          <w:b/>
          <w:sz w:val="52"/>
        </w:rPr>
      </w:pPr>
    </w:p>
    <w:p>
      <w:pPr>
        <w:pStyle w:val="34"/>
        <w:rPr>
          <w:b/>
          <w:sz w:val="52"/>
        </w:rPr>
      </w:pPr>
    </w:p>
    <w:p>
      <w:pPr>
        <w:pStyle w:val="34"/>
        <w:rPr>
          <w:b/>
          <w:sz w:val="52"/>
        </w:rPr>
      </w:pPr>
    </w:p>
    <w:p>
      <w:pPr>
        <w:pStyle w:val="34"/>
        <w:spacing w:before="4"/>
        <w:rPr>
          <w:b/>
          <w:sz w:val="59"/>
        </w:rPr>
      </w:pPr>
    </w:p>
    <w:p>
      <w:pPr>
        <w:pStyle w:val="34"/>
        <w:ind w:left="2927" w:right="2945"/>
        <w:jc w:val="center"/>
      </w:pPr>
      <w:r>
        <w:t>L</w:t>
      </w:r>
      <w:r>
        <w:rPr>
          <w:rFonts w:hint="eastAsia" w:asciiTheme="minorEastAsia" w:hAnsiTheme="minorEastAsia" w:eastAsiaTheme="minorEastAsia"/>
          <w:lang w:eastAsia="zh-CN"/>
        </w:rPr>
        <w:t>i</w:t>
      </w:r>
      <w:r>
        <w:t>an Xinyu &amp; Liu Tianyu</w:t>
      </w:r>
    </w:p>
    <w:p>
      <w:pPr>
        <w:jc w:val="center"/>
        <w:rPr>
          <w:rFonts w:eastAsiaTheme="minorEastAsia"/>
          <w:lang w:eastAsia="zh-CN"/>
        </w:rPr>
        <w:sectPr>
          <w:pgSz w:w="12240" w:h="15840"/>
          <w:pgMar w:top="1380" w:right="1680" w:bottom="280" w:left="1700" w:header="720" w:footer="720" w:gutter="0"/>
          <w:cols w:space="720" w:num="1"/>
        </w:sectPr>
      </w:pPr>
      <w:r>
        <w:rPr>
          <w:rFonts w:hint="eastAsia" w:eastAsiaTheme="minorEastAsia"/>
          <w:lang w:eastAsia="zh-CN"/>
        </w:rPr>
        <w:t>T</w:t>
      </w:r>
      <w:r>
        <w:rPr>
          <w:rFonts w:eastAsiaTheme="minorEastAsia"/>
          <w:lang w:eastAsia="zh-CN"/>
        </w:rPr>
        <w:t>A: Li Shuren</w:t>
      </w:r>
    </w:p>
    <w:p>
      <w:pPr>
        <w:rPr>
          <w:rFonts w:eastAsiaTheme="minorEastAsia"/>
          <w:b/>
          <w:bCs/>
        </w:rPr>
      </w:pPr>
      <w:r>
        <w:rPr>
          <w:rFonts w:eastAsiaTheme="minorEastAsia"/>
          <w:b/>
          <w:bCs/>
        </w:rPr>
        <w:t>Introduction</w:t>
      </w:r>
    </w:p>
    <w:p>
      <w:pPr>
        <w:rPr>
          <w:rFonts w:eastAsiaTheme="minorEastAsia"/>
        </w:rPr>
      </w:pPr>
      <w:r>
        <w:rPr>
          <w:rFonts w:eastAsiaTheme="minorEastAsia"/>
        </w:rPr>
        <w:t xml:space="preserve">In this lab we made a simple logic process which can finish some bitwise operations for two 4-bit length number strings. Moreover, we have achieved eight different logic functions for input and designed four routing paths for data process. We also built a control logic to output correct result. In the lab we used counters, multiplexers, and various logic gates to stimulate the real work. </w:t>
      </w:r>
      <w:ins w:id="0" w:author="Lian, Xinyu" w:date="2020-10-05T12:33:00Z">
        <w:r>
          <w:rPr>
            <w:rFonts w:eastAsiaTheme="minorEastAsia"/>
          </w:rPr>
          <w:t>T</w:t>
        </w:r>
      </w:ins>
      <w:ins w:id="1" w:author="Lian, Xinyu" w:date="2020-10-05T12:33:00Z">
        <w:r>
          <w:rPr>
            <w:rFonts w:eastAsiaTheme="minorEastAsia"/>
            <w:lang w:eastAsia="zh-CN"/>
          </w:rPr>
          <w:t xml:space="preserve">he purpose of this lab is to let </w:t>
        </w:r>
      </w:ins>
      <w:ins w:id="2" w:author="Lian, Xinyu" w:date="2020-10-05T12:34:00Z">
        <w:r>
          <w:rPr>
            <w:rFonts w:eastAsiaTheme="minorEastAsia"/>
            <w:lang w:eastAsia="zh-CN"/>
          </w:rPr>
          <w:t xml:space="preserve">us get familiar with how a computer and CPU work. </w:t>
        </w:r>
      </w:ins>
      <w:r>
        <w:rPr>
          <w:rFonts w:eastAsiaTheme="minorEastAsia"/>
        </w:rPr>
        <w:t>The version of our software Quartus is v18.1.</w:t>
      </w:r>
    </w:p>
    <w:p>
      <w:pPr>
        <w:rPr>
          <w:rFonts w:eastAsiaTheme="minorEastAsia"/>
        </w:rPr>
      </w:pPr>
    </w:p>
    <w:p>
      <w:pPr>
        <w:rPr>
          <w:rFonts w:eastAsiaTheme="minorEastAsia"/>
          <w:b/>
          <w:bCs/>
        </w:rPr>
      </w:pPr>
      <w:r>
        <w:rPr>
          <w:rFonts w:eastAsiaTheme="minorEastAsia"/>
          <w:b/>
          <w:bCs/>
        </w:rPr>
        <w:t>Prelab</w:t>
      </w:r>
    </w:p>
    <w:p>
      <w:pPr>
        <w:numPr>
          <w:ilvl w:val="0"/>
          <w:numId w:val="11"/>
        </w:numPr>
        <w:rPr>
          <w:rFonts w:eastAsiaTheme="minorEastAsia"/>
        </w:rPr>
      </w:pPr>
      <w:r>
        <w:rPr>
          <w:rFonts w:hint="eastAsia" w:eastAsiaTheme="minorEastAsia"/>
        </w:rPr>
        <w:t>T</w:t>
      </w:r>
      <w:r>
        <w:rPr>
          <w:rFonts w:eastAsiaTheme="minorEastAsia"/>
        </w:rPr>
        <w:t>he circuit is (an XOR gate):</w:t>
      </w:r>
    </w:p>
    <w:p>
      <w:pPr>
        <w:rPr>
          <w:rFonts w:eastAsiaTheme="minorEastAsia"/>
        </w:rPr>
      </w:pPr>
      <w:r>
        <w:rPr>
          <w:rFonts w:hint="eastAsia" w:eastAsiaTheme="minorEastAsia"/>
        </w:rPr>
        <w:t>I</w:t>
      </w:r>
      <w:r>
        <w:rPr>
          <w:rFonts w:eastAsiaTheme="minorEastAsia"/>
        </w:rPr>
        <w:t>n our design, A is the input signal and B is the control signal. That is, if B is 0, Z will output the original value of A; if B is 1, Z will output the invert value of A. Taking A=1 as one example. If A=1, B=0, then we will have Z=A XOR B=1. If A=1, B=1, then we will have Z=A XOR B=0.</w:t>
      </w:r>
    </w:p>
    <w:p>
      <w:pPr>
        <w:jc w:val="center"/>
        <w:rPr>
          <w:rFonts w:eastAsiaTheme="minorEastAsia"/>
        </w:rPr>
      </w:pPr>
      <w:r>
        <w:rPr>
          <w:rFonts w:eastAsiaTheme="minorEastAsia"/>
        </w:rPr>
        <w:drawing>
          <wp:inline distT="0" distB="0" distL="0" distR="0">
            <wp:extent cx="3677285" cy="16338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00316" cy="1644637"/>
                    </a:xfrm>
                    <a:prstGeom prst="rect">
                      <a:avLst/>
                    </a:prstGeom>
                    <a:noFill/>
                  </pic:spPr>
                </pic:pic>
              </a:graphicData>
            </a:graphic>
          </wp:inline>
        </w:drawing>
      </w:r>
    </w:p>
    <w:p>
      <w:pPr>
        <w:numPr>
          <w:ilvl w:val="0"/>
          <w:numId w:val="11"/>
        </w:numPr>
        <w:rPr>
          <w:rFonts w:eastAsiaTheme="minorEastAsia"/>
        </w:rPr>
      </w:pPr>
      <w:r>
        <w:rPr>
          <w:rFonts w:eastAsiaTheme="minorEastAsia"/>
        </w:rPr>
        <w:t>A</w:t>
      </w:r>
      <w:r>
        <w:rPr>
          <w:rFonts w:hint="eastAsia" w:eastAsiaTheme="minorEastAsia"/>
          <w:lang w:eastAsia="zh-CN"/>
        </w:rPr>
        <w:t>nswer</w:t>
      </w:r>
      <w:r>
        <w:rPr>
          <w:rFonts w:eastAsiaTheme="minorEastAsia"/>
        </w:rPr>
        <w:t>:</w:t>
      </w:r>
    </w:p>
    <w:p>
      <w:pPr>
        <w:rPr>
          <w:rFonts w:eastAsiaTheme="minorEastAsia"/>
        </w:rPr>
      </w:pPr>
      <w:r>
        <w:rPr>
          <w:rFonts w:eastAsiaTheme="minorEastAsia"/>
        </w:rPr>
        <w:t xml:space="preserve">If we use more complex chips, such as flip-flop or MUX to finish this task, we will face a higher risk to meet errors in the whole circuits. In real work, we always need to build a large circuit to fulfill the targets. In this process, we normally divide the circuit design into several modules, such as control module, running module, test module, etc. That is because if we find errors in output for a large circuit, this fact will be not easy for us to find the sources of bugs. However, using modular design, we can test separately for every different module. If all of our modules pass our test and give right output, the probability of correct output for the whole circuit after combining will be very high. </w:t>
      </w:r>
      <w:ins w:id="3" w:author="Lian, Xinyu" w:date="2020-10-05T12:50:00Z">
        <w:r>
          <w:rPr>
            <w:rFonts w:eastAsiaTheme="minorEastAsia"/>
          </w:rPr>
          <w:t xml:space="preserve">And if the design is a group work, modular design can </w:t>
        </w:r>
      </w:ins>
      <w:ins w:id="4" w:author="Lian, Xinyu" w:date="2020-10-05T12:51:00Z">
        <w:r>
          <w:rPr>
            <w:rFonts w:eastAsiaTheme="minorEastAsia"/>
          </w:rPr>
          <w:t xml:space="preserve">allow us to divide the whole circult to several part. </w:t>
        </w:r>
      </w:ins>
      <w:ins w:id="5" w:author="Lian, Xinyu" w:date="2020-10-05T12:52:00Z">
        <w:r>
          <w:rPr>
            <w:rFonts w:eastAsiaTheme="minorEastAsia"/>
          </w:rPr>
          <w:t>Everyone</w:t>
        </w:r>
      </w:ins>
      <w:ins w:id="6" w:author="Lian, Xinyu" w:date="2020-10-05T12:51:00Z">
        <w:r>
          <w:rPr>
            <w:rFonts w:eastAsiaTheme="minorEastAsia"/>
          </w:rPr>
          <w:t xml:space="preserve"> can hold one part </w:t>
        </w:r>
      </w:ins>
      <w:ins w:id="7" w:author="Lian, Xinyu" w:date="2020-10-05T12:52:00Z">
        <w:r>
          <w:rPr>
            <w:rFonts w:eastAsiaTheme="minorEastAsia"/>
          </w:rPr>
          <w:t xml:space="preserve">separately. </w:t>
        </w:r>
      </w:ins>
      <w:r>
        <w:rPr>
          <w:rFonts w:eastAsiaTheme="minorEastAsia"/>
        </w:rPr>
        <w:t>To save time and increase the productivity, we usually choose modular design.</w:t>
      </w:r>
    </w:p>
    <w:p>
      <w:pPr>
        <w:rPr>
          <w:del w:id="8" w:author="Lian, Xinyu" w:date="2020-10-05T12:53:00Z"/>
          <w:rFonts w:eastAsiaTheme="minorEastAsia"/>
        </w:rPr>
      </w:pPr>
    </w:p>
    <w:p>
      <w:pPr>
        <w:rPr>
          <w:del w:id="9" w:author="Lian, Xinyu" w:date="2020-10-05T12:53:00Z"/>
          <w:rFonts w:eastAsiaTheme="minorEastAsia"/>
        </w:rPr>
      </w:pPr>
    </w:p>
    <w:p>
      <w:pPr>
        <w:numPr>
          <w:ilvl w:val="0"/>
          <w:numId w:val="11"/>
        </w:numPr>
        <w:rPr>
          <w:del w:id="10" w:author="Lian, Xinyu" w:date="2020-10-05T12:53:00Z"/>
          <w:rFonts w:eastAsiaTheme="minorEastAsia"/>
        </w:rPr>
      </w:pPr>
      <w:del w:id="11" w:author="Lian, Xinyu" w:date="2020-10-05T12:53:00Z">
        <w:r>
          <w:rPr>
            <w:rFonts w:hint="eastAsia" w:eastAsiaTheme="minorEastAsia"/>
          </w:rPr>
          <w:delText>Th</w:delText>
        </w:r>
      </w:del>
      <w:del w:id="12" w:author="Lian, Xinyu" w:date="2020-10-05T12:53:00Z">
        <w:r>
          <w:rPr>
            <w:rFonts w:eastAsiaTheme="minorEastAsia"/>
          </w:rPr>
          <w:delText>e circuit is shown below:</w:delText>
        </w:r>
      </w:del>
    </w:p>
    <w:p>
      <w:pPr>
        <w:rPr>
          <w:rFonts w:eastAsiaTheme="minorEastAsia"/>
        </w:rPr>
      </w:pPr>
    </w:p>
    <w:p>
      <w:pPr>
        <w:rPr>
          <w:rFonts w:eastAsiaTheme="minorEastAsia"/>
          <w:b/>
          <w:bCs/>
          <w:lang w:eastAsia="zh-CN"/>
        </w:rPr>
      </w:pPr>
      <w:r>
        <w:rPr>
          <w:rFonts w:hint="eastAsia" w:eastAsiaTheme="minorEastAsia"/>
          <w:b/>
          <w:bCs/>
          <w:lang w:eastAsia="zh-CN"/>
        </w:rPr>
        <w:t>Oper</w:t>
      </w:r>
      <w:r>
        <w:rPr>
          <w:rFonts w:eastAsiaTheme="minorEastAsia"/>
          <w:b/>
          <w:bCs/>
          <w:lang w:eastAsia="zh-CN"/>
        </w:rPr>
        <w:t>ations of logic processor</w:t>
      </w:r>
    </w:p>
    <w:p>
      <w:pPr>
        <w:pStyle w:val="92"/>
        <w:numPr>
          <w:ilvl w:val="0"/>
          <w:numId w:val="12"/>
        </w:numPr>
        <w:rPr>
          <w:rFonts w:eastAsiaTheme="minorEastAsia"/>
          <w:lang w:eastAsia="zh-CN"/>
        </w:rPr>
      </w:pPr>
      <w:r>
        <w:rPr>
          <w:rFonts w:hint="eastAsia" w:eastAsiaTheme="minorEastAsia"/>
          <w:lang w:eastAsia="zh-CN"/>
        </w:rPr>
        <w:t>L</w:t>
      </w:r>
      <w:r>
        <w:rPr>
          <w:rFonts w:eastAsiaTheme="minorEastAsia"/>
          <w:lang w:eastAsia="zh-CN"/>
        </w:rPr>
        <w:t>oad registers</w:t>
      </w:r>
    </w:p>
    <w:p>
      <w:pPr>
        <w:rPr>
          <w:rFonts w:eastAsiaTheme="minorEastAsia"/>
          <w:lang w:eastAsia="zh-CN"/>
        </w:rPr>
      </w:pPr>
      <w:r>
        <w:rPr>
          <w:rFonts w:hint="eastAsia" w:eastAsiaTheme="minorEastAsia"/>
          <w:lang w:eastAsia="zh-CN"/>
        </w:rPr>
        <w:t>W</w:t>
      </w:r>
      <w:r>
        <w:rPr>
          <w:rFonts w:eastAsiaTheme="minorEastAsia"/>
          <w:lang w:eastAsia="zh-CN"/>
        </w:rPr>
        <w:t>e need to load data into two registers. First of all, we can use D0-D3 as the data input terminal by adopting the parallel loading mode of 74LS194 chip. For the different string A and B, they are corresponding to the input D0-D3 of different chips, so we need to switch D0-D3 for loading. Meanwhile, we notice that it is possible to use control signal to determine which register I intend to input data. For example, if I intend to load data to register A, we need to switch signal LOAD_A. That depends on our demand.</w:t>
      </w:r>
    </w:p>
    <w:p>
      <w:pPr>
        <w:rPr>
          <w:rFonts w:eastAsiaTheme="minorEastAsia"/>
          <w:lang w:eastAsia="zh-CN"/>
        </w:rPr>
      </w:pPr>
    </w:p>
    <w:p>
      <w:pPr>
        <w:pStyle w:val="92"/>
        <w:numPr>
          <w:ilvl w:val="0"/>
          <w:numId w:val="12"/>
        </w:numPr>
        <w:rPr>
          <w:rFonts w:eastAsiaTheme="minorEastAsia"/>
          <w:lang w:eastAsia="zh-CN"/>
        </w:rPr>
      </w:pPr>
      <w:r>
        <w:rPr>
          <w:rFonts w:eastAsiaTheme="minorEastAsia"/>
          <w:lang w:eastAsia="zh-CN"/>
        </w:rPr>
        <w:t>Initiate a computation and routing operation.</w:t>
      </w:r>
    </w:p>
    <w:p>
      <w:pPr>
        <w:rPr>
          <w:rFonts w:eastAsiaTheme="minorEastAsia"/>
          <w:lang w:eastAsia="zh-CN"/>
        </w:rPr>
      </w:pPr>
      <w:r>
        <w:rPr>
          <w:rFonts w:hint="eastAsia" w:eastAsiaTheme="minorEastAsia"/>
          <w:lang w:eastAsia="zh-CN"/>
        </w:rPr>
        <w:t>T</w:t>
      </w:r>
      <w:r>
        <w:rPr>
          <w:rFonts w:eastAsiaTheme="minorEastAsia"/>
          <w:lang w:eastAsia="zh-CN"/>
        </w:rPr>
        <w:t>he sequence begins with loading data into the registers. And then, we need to switch F0-F2 to determine one operation result. We also need to switch R0-R1 to determine the way routing back to the registers. Finally, we will set the EXCUTE signal as logic 1 so that simulation process will start.</w:t>
      </w:r>
    </w:p>
    <w:p>
      <w:pPr>
        <w:rPr>
          <w:rFonts w:eastAsiaTheme="minorEastAsia"/>
          <w:lang w:eastAsia="zh-CN"/>
        </w:rPr>
      </w:pPr>
    </w:p>
    <w:p>
      <w:pPr>
        <w:rPr>
          <w:rFonts w:eastAsiaTheme="minorEastAsia"/>
          <w:b/>
          <w:bCs/>
          <w:lang w:eastAsia="zh-CN"/>
        </w:rPr>
      </w:pPr>
      <w:r>
        <w:rPr>
          <w:rFonts w:eastAsiaTheme="minorEastAsia"/>
          <w:b/>
          <w:bCs/>
          <w:lang w:eastAsia="zh-CN"/>
        </w:rPr>
        <w:t xml:space="preserve">Description </w:t>
      </w:r>
      <w:r>
        <w:rPr>
          <w:rFonts w:hint="eastAsia" w:eastAsiaTheme="minorEastAsia"/>
          <w:b/>
          <w:bCs/>
          <w:lang w:eastAsia="zh-CN"/>
        </w:rPr>
        <w:t>of</w:t>
      </w:r>
      <w:r>
        <w:rPr>
          <w:rFonts w:eastAsiaTheme="minorEastAsia"/>
          <w:b/>
          <w:bCs/>
          <w:lang w:eastAsia="zh-CN"/>
        </w:rPr>
        <w:t xml:space="preserve"> circuit</w:t>
      </w:r>
    </w:p>
    <w:p>
      <w:pPr>
        <w:pStyle w:val="92"/>
        <w:numPr>
          <w:ilvl w:val="0"/>
          <w:numId w:val="13"/>
        </w:numPr>
        <w:rPr>
          <w:rFonts w:eastAsiaTheme="minorEastAsia"/>
          <w:lang w:eastAsia="zh-CN"/>
        </w:rPr>
      </w:pPr>
      <w:r>
        <w:rPr>
          <w:rFonts w:hint="eastAsia" w:eastAsiaTheme="minorEastAsia"/>
          <w:lang w:eastAsia="zh-CN"/>
        </w:rPr>
        <w:t>W</w:t>
      </w:r>
      <w:r>
        <w:rPr>
          <w:rFonts w:eastAsiaTheme="minorEastAsia"/>
          <w:lang w:eastAsia="zh-CN"/>
        </w:rPr>
        <w:t>ritten description</w:t>
      </w:r>
    </w:p>
    <w:p>
      <w:pPr>
        <w:rPr>
          <w:rFonts w:eastAsiaTheme="minorEastAsia"/>
          <w:lang w:eastAsia="zh-CN"/>
        </w:rPr>
      </w:pPr>
      <w:r>
        <w:rPr>
          <w:rFonts w:hint="eastAsia" w:eastAsiaTheme="minorEastAsia"/>
          <w:lang w:eastAsia="zh-CN"/>
        </w:rPr>
        <w:t>T</w:t>
      </w:r>
      <w:r>
        <w:rPr>
          <w:rFonts w:eastAsiaTheme="minorEastAsia"/>
          <w:lang w:eastAsia="zh-CN"/>
        </w:rPr>
        <w:t xml:space="preserve">he first part is for the </w:t>
      </w:r>
      <w:r>
        <w:rPr>
          <w:rFonts w:eastAsiaTheme="minorEastAsia"/>
          <w:b/>
          <w:bCs/>
          <w:lang w:eastAsia="zh-CN"/>
          <w:rPrChange w:id="13" w:author="Lian, Xinyu" w:date="2020-10-05T12:55:00Z">
            <w:rPr>
              <w:rFonts w:eastAsiaTheme="minorEastAsia"/>
              <w:lang w:eastAsia="zh-CN"/>
            </w:rPr>
          </w:rPrChange>
        </w:rPr>
        <w:t>register unit</w:t>
      </w:r>
      <w:r>
        <w:rPr>
          <w:rFonts w:eastAsiaTheme="minorEastAsia"/>
          <w:lang w:eastAsia="zh-CN"/>
        </w:rPr>
        <w:t>. Register unit is composed of two registers (we use chip 74LS194 in this lab). This unit can load data A and B in parallel and update the content of A and B. For the implement details, every 74LS194 chip has D0-D3 used for loading data, S0 and S1 used for determining the carry type, SRS for loading the data and providing a right shift direction and CLK input for clock signal. After the corresponding input signal is connected, the registers are ready to work.</w:t>
      </w:r>
    </w:p>
    <w:p>
      <w:pPr>
        <w:rPr>
          <w:rFonts w:eastAsiaTheme="minorEastAsia"/>
          <w:lang w:eastAsia="zh-CN"/>
        </w:rPr>
      </w:pPr>
    </w:p>
    <w:p>
      <w:pPr>
        <w:rPr>
          <w:rFonts w:eastAsiaTheme="minorEastAsia"/>
          <w:lang w:eastAsia="zh-CN"/>
        </w:rPr>
      </w:pPr>
      <w:r>
        <w:rPr>
          <w:rFonts w:hint="eastAsia" w:eastAsiaTheme="minorEastAsia"/>
          <w:lang w:eastAsia="zh-CN"/>
        </w:rPr>
        <w:t>T</w:t>
      </w:r>
      <w:r>
        <w:rPr>
          <w:rFonts w:eastAsiaTheme="minorEastAsia"/>
          <w:lang w:eastAsia="zh-CN"/>
        </w:rPr>
        <w:t xml:space="preserve">he second part is </w:t>
      </w:r>
      <w:r>
        <w:rPr>
          <w:rFonts w:eastAsiaTheme="minorEastAsia"/>
          <w:b/>
          <w:bCs/>
          <w:lang w:eastAsia="zh-CN"/>
          <w:rPrChange w:id="14" w:author="Lian, Xinyu" w:date="2020-10-05T12:55:00Z">
            <w:rPr>
              <w:rFonts w:eastAsiaTheme="minorEastAsia"/>
              <w:lang w:eastAsia="zh-CN"/>
            </w:rPr>
          </w:rPrChange>
        </w:rPr>
        <w:t>computation unit</w:t>
      </w:r>
      <w:r>
        <w:rPr>
          <w:rFonts w:eastAsiaTheme="minorEastAsia"/>
          <w:lang w:eastAsia="zh-CN"/>
        </w:rPr>
        <w:t>, this part is known for evaluating f(A, B). This part receive input from the register output signal Q_D parts (which means the bit that need to be computing of A and B).  Depending on the input f0-F2 signal content, the functions performed by the Computing Unit were also different. To implement computing Unit, we used an 8-to-1 MUX. At the same time, we design the implement for computing functions using different gates (OR, XOR, NAND, etc.). Here are the details of function selection input signals and computing unit output signals for this computing unit (we can get similar content in course materials):</w:t>
      </w:r>
    </w:p>
    <w:p>
      <w:pPr>
        <w:jc w:val="center"/>
        <w:rPr>
          <w:rFonts w:eastAsiaTheme="minorEastAsia"/>
          <w:lang w:eastAsia="zh-CN"/>
        </w:rPr>
      </w:pPr>
      <w:r>
        <w:rPr>
          <w:rFonts w:eastAsiaTheme="minorEastAsia"/>
          <w:lang w:eastAsia="zh-CN"/>
        </w:rPr>
        <w:drawing>
          <wp:inline distT="0" distB="0" distL="0" distR="0">
            <wp:extent cx="3652520" cy="2484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52520" cy="2484120"/>
                    </a:xfrm>
                    <a:prstGeom prst="rect">
                      <a:avLst/>
                    </a:prstGeom>
                    <a:noFill/>
                    <a:ln>
                      <a:noFill/>
                    </a:ln>
                  </pic:spPr>
                </pic:pic>
              </a:graphicData>
            </a:graphic>
          </wp:inline>
        </w:drawing>
      </w:r>
    </w:p>
    <w:p>
      <w:pPr>
        <w:rPr>
          <w:rFonts w:eastAsiaTheme="minorEastAsia"/>
          <w:lang w:eastAsia="zh-CN"/>
        </w:rPr>
      </w:pPr>
    </w:p>
    <w:p>
      <w:pPr>
        <w:rPr>
          <w:rFonts w:eastAsiaTheme="minorEastAsia"/>
          <w:lang w:eastAsia="zh-CN"/>
        </w:rPr>
      </w:pPr>
      <w:r>
        <w:rPr>
          <w:rFonts w:hint="eastAsia" w:eastAsiaTheme="minorEastAsia"/>
          <w:lang w:eastAsia="zh-CN"/>
        </w:rPr>
        <w:t>T</w:t>
      </w:r>
      <w:r>
        <w:rPr>
          <w:rFonts w:eastAsiaTheme="minorEastAsia"/>
          <w:lang w:eastAsia="zh-CN"/>
        </w:rPr>
        <w:t xml:space="preserve">he third part is </w:t>
      </w:r>
      <w:r>
        <w:rPr>
          <w:rFonts w:eastAsiaTheme="minorEastAsia"/>
          <w:b/>
          <w:bCs/>
          <w:lang w:eastAsia="zh-CN"/>
          <w:rPrChange w:id="15" w:author="Lian, Xinyu" w:date="2020-10-05T12:55:00Z">
            <w:rPr>
              <w:rFonts w:eastAsiaTheme="minorEastAsia"/>
              <w:lang w:eastAsia="zh-CN"/>
            </w:rPr>
          </w:rPrChange>
        </w:rPr>
        <w:t>routing unit</w:t>
      </w:r>
      <w:r>
        <w:rPr>
          <w:rFonts w:eastAsiaTheme="minorEastAsia"/>
          <w:lang w:eastAsia="zh-CN"/>
        </w:rPr>
        <w:t>. In routing unit part, we need to pass the result of computing unit output back to the register according to the requirement of the list shown below. In addition, we have signals R1 and R0 to determine the output of routing unit. This unit performs one cycle for a pair of A and B to complete the processing. When a pair A and B finishes the logic processing, the routing unit waits for the signal to be ready for the next computing task.</w:t>
      </w:r>
    </w:p>
    <w:p>
      <w:pPr>
        <w:jc w:val="center"/>
        <w:rPr>
          <w:rFonts w:eastAsiaTheme="minorEastAsia"/>
          <w:lang w:eastAsia="zh-CN"/>
        </w:rPr>
      </w:pPr>
      <w:r>
        <w:rPr>
          <w:rFonts w:eastAsiaTheme="minorEastAsia"/>
          <w:lang w:eastAsia="zh-CN"/>
        </w:rPr>
        <w:drawing>
          <wp:inline distT="0" distB="0" distL="0" distR="0">
            <wp:extent cx="2225040" cy="2024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25040" cy="2024380"/>
                    </a:xfrm>
                    <a:prstGeom prst="rect">
                      <a:avLst/>
                    </a:prstGeom>
                    <a:noFill/>
                    <a:ln>
                      <a:noFill/>
                    </a:ln>
                  </pic:spPr>
                </pic:pic>
              </a:graphicData>
            </a:graphic>
          </wp:inline>
        </w:drawing>
      </w:r>
    </w:p>
    <w:p>
      <w:pPr>
        <w:rPr>
          <w:rFonts w:eastAsiaTheme="minorEastAsia"/>
          <w:lang w:eastAsia="zh-CN"/>
        </w:rPr>
      </w:pPr>
    </w:p>
    <w:p>
      <w:pPr>
        <w:rPr>
          <w:rFonts w:eastAsiaTheme="minorEastAsia"/>
          <w:lang w:eastAsia="zh-CN"/>
        </w:rPr>
      </w:pPr>
      <w:r>
        <w:rPr>
          <w:rFonts w:hint="eastAsia" w:eastAsiaTheme="minorEastAsia"/>
          <w:lang w:eastAsia="zh-CN"/>
        </w:rPr>
        <w:t>T</w:t>
      </w:r>
      <w:r>
        <w:rPr>
          <w:rFonts w:eastAsiaTheme="minorEastAsia"/>
          <w:lang w:eastAsia="zh-CN"/>
        </w:rPr>
        <w:t xml:space="preserve">he final part is </w:t>
      </w:r>
      <w:r>
        <w:rPr>
          <w:rFonts w:eastAsiaTheme="minorEastAsia"/>
          <w:b/>
          <w:bCs/>
          <w:lang w:eastAsia="zh-CN"/>
          <w:rPrChange w:id="16" w:author="Lian, Xinyu" w:date="2020-10-05T12:55:00Z">
            <w:rPr>
              <w:rFonts w:eastAsiaTheme="minorEastAsia"/>
              <w:lang w:eastAsia="zh-CN"/>
            </w:rPr>
          </w:rPrChange>
        </w:rPr>
        <w:t>control logic unit</w:t>
      </w:r>
      <w:r>
        <w:rPr>
          <w:rFonts w:eastAsiaTheme="minorEastAsia"/>
          <w:lang w:eastAsia="zh-CN"/>
        </w:rPr>
        <w:t>. We believe this part is relatively difficult for us to design. We have LOAD_A and LOAD_B to determine the loading of data and EXCUATE signal used to tell the control unit that the select switches and the register contents are ready for execution and that the control unit should begin the computation cycle signal, and then this unit will shift the register unit the required number of times and halts until the next execution is requested. Obviously, we need a mechanism to track the control cycle, which is known as the state machine.</w:t>
      </w:r>
    </w:p>
    <w:p>
      <w:pPr>
        <w:rPr>
          <w:rFonts w:eastAsiaTheme="minorEastAsia"/>
          <w:lang w:eastAsia="zh-CN"/>
        </w:rPr>
      </w:pPr>
    </w:p>
    <w:p>
      <w:pPr>
        <w:rPr>
          <w:rFonts w:eastAsiaTheme="minorEastAsia"/>
          <w:lang w:eastAsia="zh-CN"/>
        </w:rPr>
      </w:pPr>
    </w:p>
    <w:p>
      <w:pPr>
        <w:rPr>
          <w:rFonts w:eastAsiaTheme="minorEastAsia"/>
          <w:lang w:eastAsia="zh-CN"/>
        </w:rPr>
      </w:pPr>
    </w:p>
    <w:p>
      <w:pPr>
        <w:rPr>
          <w:rFonts w:eastAsiaTheme="minorEastAsia"/>
          <w:lang w:eastAsia="zh-CN"/>
        </w:rPr>
      </w:pPr>
    </w:p>
    <w:p>
      <w:pPr>
        <w:pStyle w:val="92"/>
        <w:numPr>
          <w:ilvl w:val="0"/>
          <w:numId w:val="13"/>
        </w:numPr>
        <w:rPr>
          <w:rFonts w:eastAsiaTheme="minorEastAsia"/>
          <w:lang w:eastAsia="zh-CN"/>
        </w:rPr>
      </w:pPr>
      <w:r>
        <w:rPr>
          <w:rFonts w:hint="eastAsia" w:eastAsiaTheme="minorEastAsia"/>
          <w:lang w:eastAsia="zh-CN"/>
        </w:rPr>
        <w:t>H</w:t>
      </w:r>
      <w:r>
        <w:rPr>
          <w:rFonts w:eastAsiaTheme="minorEastAsia"/>
          <w:lang w:eastAsia="zh-CN"/>
        </w:rPr>
        <w:t>igh level graph</w:t>
      </w:r>
    </w:p>
    <w:p>
      <w:pPr>
        <w:rPr>
          <w:rFonts w:eastAsiaTheme="minorEastAsia"/>
          <w:lang w:eastAsia="zh-CN"/>
        </w:rPr>
      </w:pPr>
    </w:p>
    <w:p>
      <w:pPr>
        <w:rPr>
          <w:rFonts w:eastAsiaTheme="minorEastAsia"/>
          <w:lang w:eastAsia="zh-CN"/>
        </w:rPr>
      </w:pPr>
    </w:p>
    <w:p>
      <w:pPr>
        <w:rPr>
          <w:rFonts w:eastAsiaTheme="minorEastAsia"/>
          <w:lang w:eastAsia="zh-CN"/>
        </w:rPr>
      </w:pPr>
      <w:r>
        <w:rPr>
          <w:rFonts w:hint="eastAsia" w:eastAsiaTheme="minorEastAsia"/>
          <w:lang w:eastAsia="zh-CN"/>
        </w:rPr>
        <w:drawing>
          <wp:inline distT="0" distB="0" distL="0" distR="0">
            <wp:extent cx="5626100" cy="3428365"/>
            <wp:effectExtent l="0" t="0" r="0" b="635"/>
            <wp:docPr id="5" name="图片 5"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日程表&#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6100" cy="3428365"/>
                    </a:xfrm>
                    <a:prstGeom prst="rect">
                      <a:avLst/>
                    </a:prstGeom>
                  </pic:spPr>
                </pic:pic>
              </a:graphicData>
            </a:graphic>
          </wp:inline>
        </w:drawing>
      </w:r>
    </w:p>
    <w:p>
      <w:pPr>
        <w:rPr>
          <w:rFonts w:eastAsiaTheme="minorEastAsia"/>
          <w:lang w:eastAsia="zh-CN"/>
        </w:rPr>
      </w:pPr>
    </w:p>
    <w:p>
      <w:pPr>
        <w:pStyle w:val="92"/>
        <w:numPr>
          <w:ilvl w:val="0"/>
          <w:numId w:val="13"/>
        </w:numPr>
        <w:rPr>
          <w:rFonts w:eastAsiaTheme="minorEastAsia"/>
          <w:lang w:eastAsia="zh-CN"/>
        </w:rPr>
      </w:pPr>
      <w:r>
        <w:rPr>
          <w:rFonts w:hint="eastAsia" w:eastAsiaTheme="minorEastAsia"/>
          <w:lang w:eastAsia="zh-CN"/>
        </w:rPr>
        <w:t>State</w:t>
      </w:r>
      <w:r>
        <w:rPr>
          <w:rFonts w:eastAsiaTheme="minorEastAsia"/>
          <w:lang w:eastAsia="zh-CN"/>
        </w:rPr>
        <w:t xml:space="preserve"> machine</w:t>
      </w:r>
    </w:p>
    <w:p>
      <w:pPr>
        <w:rPr>
          <w:rFonts w:eastAsiaTheme="minorEastAsia"/>
          <w:lang w:eastAsia="zh-CN"/>
        </w:rPr>
      </w:pPr>
      <w:r>
        <w:rPr>
          <w:rFonts w:hint="eastAsia" w:eastAsiaTheme="minorEastAsia"/>
          <w:lang w:eastAsia="zh-CN"/>
        </w:rPr>
        <w:t>We</w:t>
      </w:r>
      <w:r>
        <w:rPr>
          <w:rFonts w:eastAsiaTheme="minorEastAsia"/>
          <w:lang w:eastAsia="zh-CN"/>
        </w:rPr>
        <w:t xml:space="preserve"> choose Mealy machine to perform as the control unit. The transform graph of different states can be shown as:</w:t>
      </w:r>
    </w:p>
    <w:p>
      <w:pPr>
        <w:rPr>
          <w:rFonts w:eastAsiaTheme="minorEastAsia"/>
          <w:lang w:eastAsia="zh-CN"/>
        </w:rPr>
      </w:pPr>
      <w:r>
        <w:rPr>
          <w:rFonts w:eastAsiaTheme="minorEastAsia"/>
          <w:lang w:eastAsia="zh-CN"/>
        </w:rPr>
        <w:drawing>
          <wp:inline distT="0" distB="0" distL="0" distR="0">
            <wp:extent cx="5725795" cy="3146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666" cy="3147467"/>
                    </a:xfrm>
                    <a:prstGeom prst="rect">
                      <a:avLst/>
                    </a:prstGeom>
                    <a:noFill/>
                    <a:ln>
                      <a:noFill/>
                    </a:ln>
                  </pic:spPr>
                </pic:pic>
              </a:graphicData>
            </a:graphic>
          </wp:inline>
        </w:drawing>
      </w:r>
    </w:p>
    <w:p>
      <w:pPr>
        <w:rPr>
          <w:rFonts w:eastAsiaTheme="minorEastAsia"/>
          <w:lang w:eastAsia="zh-CN"/>
        </w:rPr>
      </w:pPr>
      <w:r>
        <w:rPr>
          <w:rFonts w:eastAsiaTheme="minorEastAsia"/>
          <w:lang w:eastAsia="zh-CN"/>
        </w:rPr>
        <w:t>From this graph, we name two states as ‘Reset State’ and ‘Shift/Hold State’.  The input needed to transfer the state is listed on the diagram. In addition, it is worth noting that the Mealy machine can work for shifting of registers in four clock cycles.</w:t>
      </w:r>
    </w:p>
    <w:p>
      <w:pPr>
        <w:rPr>
          <w:rFonts w:eastAsiaTheme="minorEastAsia"/>
          <w:lang w:eastAsia="zh-CN"/>
        </w:rPr>
      </w:pPr>
    </w:p>
    <w:p>
      <w:pPr>
        <w:rPr>
          <w:rFonts w:eastAsiaTheme="minorEastAsia"/>
          <w:b/>
          <w:bCs/>
          <w:lang w:eastAsia="zh-CN"/>
        </w:rPr>
      </w:pPr>
      <w:r>
        <w:rPr>
          <w:rFonts w:eastAsiaTheme="minorEastAsia"/>
          <w:b/>
          <w:bCs/>
          <w:lang w:eastAsia="zh-CN"/>
        </w:rPr>
        <w:t>Design steps taken and detailed circuit schematic diagram</w:t>
      </w:r>
    </w:p>
    <w:p>
      <w:pPr>
        <w:pStyle w:val="92"/>
        <w:numPr>
          <w:ilvl w:val="0"/>
          <w:numId w:val="14"/>
        </w:numPr>
        <w:rPr>
          <w:rFonts w:eastAsiaTheme="minorEastAsia"/>
          <w:lang w:eastAsia="zh-CN"/>
        </w:rPr>
      </w:pPr>
      <w:r>
        <w:rPr>
          <w:rFonts w:hint="eastAsia" w:eastAsiaTheme="minorEastAsia"/>
          <w:lang w:eastAsia="zh-CN"/>
        </w:rPr>
        <w:t>C</w:t>
      </w:r>
      <w:r>
        <w:rPr>
          <w:rFonts w:eastAsiaTheme="minorEastAsia"/>
          <w:lang w:eastAsia="zh-CN"/>
        </w:rPr>
        <w:t>ontrol logic is the most difficult part, so we start to design it at first. To implement the functions of Mealy machine in circuit level, we first need to change the truth table of E-Q/C1/C0/S/</w:t>
      </w:r>
      <w:bookmarkStart w:id="0" w:name="OLE_LINK2"/>
      <w:bookmarkStart w:id="1" w:name="OLE_LINK1"/>
      <w:r>
        <w:rPr>
          <w:rFonts w:eastAsiaTheme="minorEastAsia"/>
          <w:lang w:eastAsia="zh-CN"/>
        </w:rPr>
        <w:t>Q</w:t>
      </w:r>
      <w:r>
        <w:rPr>
          <w:rFonts w:eastAsiaTheme="minorEastAsia"/>
          <w:vertAlign w:val="superscript"/>
          <w:lang w:eastAsia="zh-CN"/>
        </w:rPr>
        <w:t>+</w:t>
      </w:r>
      <w:bookmarkEnd w:id="0"/>
      <w:bookmarkEnd w:id="1"/>
      <w:r>
        <w:rPr>
          <w:rFonts w:eastAsiaTheme="minorEastAsia"/>
          <w:lang w:eastAsia="zh-CN"/>
        </w:rPr>
        <w:t>/C1</w:t>
      </w:r>
      <w:r>
        <w:rPr>
          <w:rFonts w:eastAsiaTheme="minorEastAsia"/>
          <w:vertAlign w:val="superscript"/>
          <w:lang w:eastAsia="zh-CN"/>
        </w:rPr>
        <w:t>+</w:t>
      </w:r>
      <w:r>
        <w:rPr>
          <w:rFonts w:eastAsiaTheme="minorEastAsia"/>
          <w:lang w:eastAsia="zh-CN"/>
        </w:rPr>
        <w:t>/C0</w:t>
      </w:r>
      <w:r>
        <w:rPr>
          <w:rFonts w:eastAsiaTheme="minorEastAsia"/>
          <w:vertAlign w:val="superscript"/>
          <w:lang w:eastAsia="zh-CN"/>
        </w:rPr>
        <w:t xml:space="preserve">+ </w:t>
      </w:r>
      <w:r>
        <w:rPr>
          <w:rFonts w:eastAsiaTheme="minorEastAsia"/>
          <w:lang w:eastAsia="zh-CN"/>
        </w:rPr>
        <w:t xml:space="preserve">into different K-maps so that we can get the logic expression for the updating of signals. (Note: E means EXECUTE, S means register shift. For </w:t>
      </w:r>
      <w:r>
        <w:rPr>
          <w:rFonts w:eastAsiaTheme="minorEastAsia"/>
          <w:b/>
          <w:bCs/>
          <w:lang w:eastAsia="zh-CN"/>
        </w:rPr>
        <w:t>this cycle</w:t>
      </w:r>
      <w:r>
        <w:rPr>
          <w:rFonts w:eastAsiaTheme="minorEastAsia"/>
          <w:lang w:eastAsia="zh-CN"/>
        </w:rPr>
        <w:t xml:space="preserve">, </w:t>
      </w:r>
      <w:r>
        <w:rPr>
          <w:rFonts w:hint="eastAsia" w:eastAsiaTheme="minorEastAsia"/>
          <w:lang w:eastAsia="zh-CN"/>
        </w:rPr>
        <w:t>C</w:t>
      </w:r>
      <w:r>
        <w:rPr>
          <w:rFonts w:eastAsiaTheme="minorEastAsia"/>
          <w:lang w:eastAsia="zh-CN"/>
        </w:rPr>
        <w:t xml:space="preserve">1 </w:t>
      </w:r>
      <w:r>
        <w:rPr>
          <w:rFonts w:hint="eastAsia" w:eastAsiaTheme="minorEastAsia"/>
          <w:lang w:eastAsia="zh-CN"/>
        </w:rPr>
        <w:t>and</w:t>
      </w:r>
      <w:r>
        <w:rPr>
          <w:rFonts w:eastAsiaTheme="minorEastAsia"/>
          <w:lang w:eastAsia="zh-CN"/>
        </w:rPr>
        <w:t xml:space="preserve"> C0 are the output of the counter, and Q is the output of the flip-flop. For </w:t>
      </w:r>
      <w:r>
        <w:rPr>
          <w:rFonts w:eastAsiaTheme="minorEastAsia"/>
          <w:b/>
          <w:bCs/>
          <w:lang w:eastAsia="zh-CN"/>
        </w:rPr>
        <w:t>next cycle</w:t>
      </w:r>
      <w:r>
        <w:rPr>
          <w:rFonts w:eastAsiaTheme="minorEastAsia"/>
          <w:lang w:eastAsia="zh-CN"/>
        </w:rPr>
        <w:t>, C1</w:t>
      </w:r>
      <w:r>
        <w:rPr>
          <w:rFonts w:eastAsiaTheme="minorEastAsia"/>
          <w:vertAlign w:val="superscript"/>
          <w:lang w:eastAsia="zh-CN"/>
        </w:rPr>
        <w:t>+</w:t>
      </w:r>
      <w:r>
        <w:rPr>
          <w:rFonts w:eastAsiaTheme="minorEastAsia"/>
          <w:lang w:eastAsia="zh-CN"/>
        </w:rPr>
        <w:t>/C0</w:t>
      </w:r>
      <w:r>
        <w:rPr>
          <w:rFonts w:eastAsiaTheme="minorEastAsia"/>
          <w:vertAlign w:val="superscript"/>
          <w:lang w:eastAsia="zh-CN"/>
        </w:rPr>
        <w:t xml:space="preserve">+ </w:t>
      </w:r>
      <w:r>
        <w:rPr>
          <w:rFonts w:eastAsiaTheme="minorEastAsia"/>
          <w:lang w:eastAsia="zh-CN"/>
        </w:rPr>
        <w:t>are the output of the counter, and Q</w:t>
      </w:r>
      <w:r>
        <w:rPr>
          <w:rFonts w:eastAsiaTheme="minorEastAsia"/>
          <w:vertAlign w:val="superscript"/>
          <w:lang w:eastAsia="zh-CN"/>
        </w:rPr>
        <w:t xml:space="preserve">+ </w:t>
      </w:r>
      <w:r>
        <w:rPr>
          <w:rFonts w:eastAsiaTheme="minorEastAsia"/>
          <w:lang w:eastAsia="zh-CN"/>
        </w:rPr>
        <w:t>are the output of the flip-flop.). I</w:t>
      </w:r>
      <w:r>
        <w:rPr>
          <w:rFonts w:hint="eastAsia" w:eastAsiaTheme="minorEastAsia"/>
          <w:lang w:eastAsia="zh-CN"/>
        </w:rPr>
        <w:t>n</w:t>
      </w:r>
      <w:r>
        <w:rPr>
          <w:rFonts w:eastAsiaTheme="minorEastAsia"/>
          <w:lang w:eastAsia="zh-CN"/>
        </w:rPr>
        <w:t xml:space="preserve"> addition, we can use C1/C0/ C1</w:t>
      </w:r>
      <w:r>
        <w:rPr>
          <w:rFonts w:eastAsiaTheme="minorEastAsia"/>
          <w:vertAlign w:val="superscript"/>
          <w:lang w:eastAsia="zh-CN"/>
        </w:rPr>
        <w:t>+</w:t>
      </w:r>
      <w:r>
        <w:rPr>
          <w:rFonts w:eastAsiaTheme="minorEastAsia"/>
          <w:lang w:eastAsia="zh-CN"/>
        </w:rPr>
        <w:t>/C0</w:t>
      </w:r>
      <w:r>
        <w:rPr>
          <w:rFonts w:eastAsiaTheme="minorEastAsia"/>
          <w:vertAlign w:val="superscript"/>
          <w:lang w:eastAsia="zh-CN"/>
        </w:rPr>
        <w:t xml:space="preserve">+ </w:t>
      </w:r>
      <w:r>
        <w:rPr>
          <w:rFonts w:eastAsiaTheme="minorEastAsia"/>
          <w:lang w:eastAsia="zh-CN"/>
        </w:rPr>
        <w:t>to build the counter, according to the transform graph for the truth table.</w:t>
      </w:r>
    </w:p>
    <w:p>
      <w:pPr>
        <w:rPr>
          <w:rFonts w:eastAsiaTheme="minorEastAsia"/>
          <w:lang w:eastAsia="zh-CN"/>
        </w:rPr>
      </w:pPr>
      <w:r>
        <w:rPr>
          <w:rFonts w:hint="eastAsia" w:eastAsiaTheme="minorEastAsia"/>
          <w:lang w:eastAsia="zh-CN"/>
        </w:rPr>
        <w:t>T</w:t>
      </w:r>
      <w:r>
        <w:rPr>
          <w:rFonts w:eastAsiaTheme="minorEastAsia"/>
          <w:lang w:eastAsia="zh-CN"/>
        </w:rPr>
        <w:t>he truth table is:</w:t>
      </w:r>
    </w:p>
    <w:tbl>
      <w:tblPr>
        <w:tblStyle w:val="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5"/>
        <w:gridCol w:w="1135"/>
        <w:gridCol w:w="1135"/>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b/>
                <w:bCs/>
                <w:lang w:eastAsia="zh-CN"/>
              </w:rPr>
            </w:pPr>
            <w:r>
              <w:rPr>
                <w:rFonts w:hint="eastAsia" w:eastAsiaTheme="minorEastAsia"/>
                <w:b/>
                <w:bCs/>
                <w:lang w:eastAsia="zh-CN"/>
              </w:rPr>
              <w:t>E</w:t>
            </w:r>
          </w:p>
        </w:tc>
        <w:tc>
          <w:tcPr>
            <w:tcW w:w="1134" w:type="dxa"/>
          </w:tcPr>
          <w:p>
            <w:pPr>
              <w:rPr>
                <w:rFonts w:eastAsiaTheme="minorEastAsia"/>
                <w:b/>
                <w:bCs/>
                <w:lang w:eastAsia="zh-CN"/>
              </w:rPr>
            </w:pPr>
            <w:r>
              <w:rPr>
                <w:rFonts w:hint="eastAsia" w:eastAsiaTheme="minorEastAsia"/>
                <w:b/>
                <w:bCs/>
                <w:lang w:eastAsia="zh-CN"/>
              </w:rPr>
              <w:t>Q</w:t>
            </w:r>
          </w:p>
        </w:tc>
        <w:tc>
          <w:tcPr>
            <w:tcW w:w="1134" w:type="dxa"/>
          </w:tcPr>
          <w:p>
            <w:pPr>
              <w:rPr>
                <w:rFonts w:eastAsiaTheme="minorEastAsia"/>
                <w:b/>
                <w:bCs/>
                <w:lang w:eastAsia="zh-CN"/>
              </w:rPr>
            </w:pPr>
            <w:r>
              <w:rPr>
                <w:rFonts w:hint="eastAsia" w:eastAsiaTheme="minorEastAsia"/>
                <w:b/>
                <w:bCs/>
                <w:lang w:eastAsia="zh-CN"/>
              </w:rPr>
              <w:t>C</w:t>
            </w:r>
            <w:r>
              <w:rPr>
                <w:rFonts w:eastAsiaTheme="minorEastAsia"/>
                <w:b/>
                <w:bCs/>
                <w:lang w:eastAsia="zh-CN"/>
              </w:rPr>
              <w:t>1</w:t>
            </w:r>
          </w:p>
        </w:tc>
        <w:tc>
          <w:tcPr>
            <w:tcW w:w="1134" w:type="dxa"/>
          </w:tcPr>
          <w:p>
            <w:pPr>
              <w:rPr>
                <w:rFonts w:eastAsiaTheme="minorEastAsia"/>
                <w:b/>
                <w:bCs/>
                <w:lang w:eastAsia="zh-CN"/>
              </w:rPr>
            </w:pPr>
            <w:r>
              <w:rPr>
                <w:rFonts w:hint="eastAsia" w:eastAsiaTheme="minorEastAsia"/>
                <w:b/>
                <w:bCs/>
                <w:lang w:eastAsia="zh-CN"/>
              </w:rPr>
              <w:t>C</w:t>
            </w:r>
            <w:r>
              <w:rPr>
                <w:rFonts w:eastAsiaTheme="minorEastAsia"/>
                <w:b/>
                <w:bCs/>
                <w:lang w:eastAsia="zh-CN"/>
              </w:rPr>
              <w:t>0</w:t>
            </w:r>
          </w:p>
        </w:tc>
        <w:tc>
          <w:tcPr>
            <w:tcW w:w="1135" w:type="dxa"/>
          </w:tcPr>
          <w:p>
            <w:pPr>
              <w:rPr>
                <w:rFonts w:eastAsiaTheme="minorEastAsia"/>
                <w:b/>
                <w:bCs/>
                <w:lang w:eastAsia="zh-CN"/>
              </w:rPr>
            </w:pPr>
            <w:r>
              <w:rPr>
                <w:rFonts w:hint="eastAsia" w:eastAsiaTheme="minorEastAsia"/>
                <w:b/>
                <w:bCs/>
                <w:lang w:eastAsia="zh-CN"/>
              </w:rPr>
              <w:t>S</w:t>
            </w:r>
          </w:p>
        </w:tc>
        <w:tc>
          <w:tcPr>
            <w:tcW w:w="1135" w:type="dxa"/>
          </w:tcPr>
          <w:p>
            <w:pPr>
              <w:rPr>
                <w:rFonts w:eastAsiaTheme="minorEastAsia"/>
                <w:b/>
                <w:bCs/>
                <w:lang w:eastAsia="zh-CN"/>
              </w:rPr>
            </w:pPr>
            <w:r>
              <w:rPr>
                <w:rFonts w:eastAsiaTheme="minorEastAsia"/>
                <w:b/>
                <w:bCs/>
                <w:lang w:eastAsia="zh-CN"/>
              </w:rPr>
              <w:t>Q</w:t>
            </w:r>
            <w:r>
              <w:rPr>
                <w:rFonts w:eastAsiaTheme="minorEastAsia"/>
                <w:b/>
                <w:bCs/>
                <w:vertAlign w:val="superscript"/>
                <w:lang w:eastAsia="zh-CN"/>
              </w:rPr>
              <w:t xml:space="preserve">+ </w:t>
            </w:r>
          </w:p>
        </w:tc>
        <w:tc>
          <w:tcPr>
            <w:tcW w:w="1135" w:type="dxa"/>
          </w:tcPr>
          <w:p>
            <w:pPr>
              <w:rPr>
                <w:rFonts w:eastAsiaTheme="minorEastAsia"/>
                <w:b/>
                <w:bCs/>
                <w:lang w:eastAsia="zh-CN"/>
              </w:rPr>
            </w:pPr>
            <w:r>
              <w:rPr>
                <w:rFonts w:eastAsiaTheme="minorEastAsia"/>
                <w:b/>
                <w:bCs/>
                <w:lang w:eastAsia="zh-CN"/>
              </w:rPr>
              <w:t>C1</w:t>
            </w:r>
            <w:r>
              <w:rPr>
                <w:rFonts w:eastAsiaTheme="minorEastAsia"/>
                <w:b/>
                <w:bCs/>
                <w:vertAlign w:val="superscript"/>
                <w:lang w:eastAsia="zh-CN"/>
              </w:rPr>
              <w:t>+</w:t>
            </w:r>
          </w:p>
        </w:tc>
        <w:tc>
          <w:tcPr>
            <w:tcW w:w="1135" w:type="dxa"/>
          </w:tcPr>
          <w:p>
            <w:pPr>
              <w:rPr>
                <w:rFonts w:eastAsiaTheme="minorEastAsia"/>
                <w:b/>
                <w:bCs/>
                <w:lang w:eastAsia="zh-CN"/>
              </w:rPr>
            </w:pPr>
            <w:r>
              <w:rPr>
                <w:rFonts w:eastAsiaTheme="minorEastAsia"/>
                <w:b/>
                <w:bCs/>
                <w:lang w:eastAsia="zh-CN"/>
              </w:rPr>
              <w:t>C0</w:t>
            </w:r>
            <w:r>
              <w:rPr>
                <w:rFonts w:eastAsiaTheme="minorEastAsia"/>
                <w:b/>
                <w:bCs/>
                <w:vertAlign w:val="superscript"/>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c>
          <w:tcPr>
            <w:tcW w:w="1135" w:type="dxa"/>
          </w:tcPr>
          <w:p>
            <w:pPr>
              <w:rPr>
                <w:rFonts w:eastAsiaTheme="minorEastAsia"/>
                <w:lang w:eastAsia="zh-CN"/>
              </w:rPr>
            </w:pPr>
            <w:r>
              <w:rPr>
                <w:rFonts w:hint="eastAsia" w:eastAsiaTheme="minorEastAsia"/>
                <w:lang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4"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1</w:t>
            </w:r>
          </w:p>
        </w:tc>
        <w:tc>
          <w:tcPr>
            <w:tcW w:w="1135" w:type="dxa"/>
          </w:tcPr>
          <w:p>
            <w:pPr>
              <w:rPr>
                <w:rFonts w:eastAsiaTheme="minorEastAsia"/>
                <w:lang w:eastAsia="zh-CN"/>
              </w:rPr>
            </w:pPr>
            <w:r>
              <w:rPr>
                <w:rFonts w:hint="eastAsia" w:eastAsiaTheme="minorEastAsia"/>
                <w:lang w:eastAsia="zh-CN"/>
              </w:rPr>
              <w:t>0</w:t>
            </w:r>
          </w:p>
        </w:tc>
        <w:tc>
          <w:tcPr>
            <w:tcW w:w="1135" w:type="dxa"/>
          </w:tcPr>
          <w:p>
            <w:pPr>
              <w:rPr>
                <w:rFonts w:eastAsiaTheme="minorEastAsia"/>
                <w:lang w:eastAsia="zh-CN"/>
              </w:rPr>
            </w:pPr>
            <w:r>
              <w:rPr>
                <w:rFonts w:hint="eastAsia" w:eastAsiaTheme="minorEastAsia"/>
                <w:lang w:eastAsia="zh-CN"/>
              </w:rPr>
              <w:t>0</w:t>
            </w:r>
          </w:p>
        </w:tc>
      </w:tr>
    </w:tbl>
    <w:p>
      <w:pPr>
        <w:rPr>
          <w:rFonts w:eastAsiaTheme="minorEastAsia"/>
          <w:lang w:eastAsia="zh-CN"/>
        </w:rPr>
      </w:pPr>
    </w:p>
    <w:p>
      <w:pPr>
        <w:rPr>
          <w:rFonts w:eastAsiaTheme="minorEastAsia"/>
          <w:lang w:eastAsia="zh-CN"/>
        </w:rPr>
      </w:pPr>
      <w:r>
        <w:rPr>
          <w:rFonts w:hint="eastAsia" w:eastAsiaTheme="minorEastAsia"/>
          <w:lang w:eastAsia="zh-CN"/>
        </w:rPr>
        <w:t>Note</w:t>
      </w:r>
      <w:r>
        <w:rPr>
          <w:rFonts w:eastAsiaTheme="minorEastAsia"/>
          <w:lang w:eastAsia="zh-CN"/>
        </w:rPr>
        <w:t xml:space="preserve"> that we need to use K-maps to derive the logic expression for S/Q</w:t>
      </w:r>
      <w:r>
        <w:rPr>
          <w:rFonts w:eastAsiaTheme="minorEastAsia"/>
          <w:vertAlign w:val="superscript"/>
          <w:lang w:eastAsia="zh-CN"/>
        </w:rPr>
        <w:t>+</w:t>
      </w:r>
      <w:r>
        <w:rPr>
          <w:rFonts w:eastAsiaTheme="minorEastAsia"/>
          <w:lang w:eastAsia="zh-CN"/>
        </w:rPr>
        <w:t>/C1</w:t>
      </w:r>
      <w:r>
        <w:rPr>
          <w:rFonts w:eastAsiaTheme="minorEastAsia"/>
          <w:vertAlign w:val="superscript"/>
          <w:lang w:eastAsia="zh-CN"/>
        </w:rPr>
        <w:t>+</w:t>
      </w:r>
      <w:r>
        <w:rPr>
          <w:rFonts w:eastAsiaTheme="minorEastAsia"/>
          <w:lang w:eastAsia="zh-CN"/>
        </w:rPr>
        <w:t>/C0</w:t>
      </w:r>
      <w:r>
        <w:rPr>
          <w:rFonts w:eastAsiaTheme="minorEastAsia"/>
          <w:vertAlign w:val="superscript"/>
          <w:lang w:eastAsia="zh-CN"/>
        </w:rPr>
        <w:t>+</w:t>
      </w:r>
      <w:r>
        <w:rPr>
          <w:rFonts w:eastAsiaTheme="minorEastAsia"/>
          <w:lang w:eastAsia="zh-CN"/>
        </w:rPr>
        <w:t>, and C1/C0/C1</w:t>
      </w:r>
      <w:r>
        <w:rPr>
          <w:rFonts w:eastAsiaTheme="minorEastAsia"/>
          <w:vertAlign w:val="superscript"/>
          <w:lang w:eastAsia="zh-CN"/>
        </w:rPr>
        <w:t>+</w:t>
      </w:r>
      <w:r>
        <w:rPr>
          <w:rFonts w:eastAsiaTheme="minorEastAsia"/>
          <w:lang w:eastAsia="zh-CN"/>
        </w:rPr>
        <w:t>/C0</w:t>
      </w:r>
      <w:r>
        <w:rPr>
          <w:rFonts w:eastAsiaTheme="minorEastAsia"/>
          <w:vertAlign w:val="superscript"/>
          <w:lang w:eastAsia="zh-CN"/>
        </w:rPr>
        <w:t xml:space="preserve">+ </w:t>
      </w:r>
      <w:r>
        <w:rPr>
          <w:rFonts w:eastAsiaTheme="minorEastAsia"/>
          <w:lang w:eastAsia="zh-CN"/>
        </w:rPr>
        <w:t>can be used to build a counter using logic circuit.</w:t>
      </w:r>
      <w:r>
        <w:rPr>
          <w:rFonts w:hint="eastAsia" w:eastAsiaTheme="minorEastAsia"/>
          <w:lang w:eastAsia="zh-CN"/>
        </w:rPr>
        <w:t xml:space="preserve"> </w:t>
      </w:r>
      <w:r>
        <w:rPr>
          <w:rFonts w:eastAsiaTheme="minorEastAsia"/>
          <w:lang w:eastAsia="zh-CN"/>
        </w:rPr>
        <w:t>Here are the details.</w:t>
      </w:r>
    </w:p>
    <w:p>
      <w:pPr>
        <w:rPr>
          <w:rFonts w:eastAsiaTheme="minorEastAsia"/>
          <w:lang w:eastAsia="zh-CN"/>
        </w:rPr>
      </w:pPr>
      <w:r>
        <w:rPr>
          <w:rFonts w:hint="eastAsia" w:eastAsiaTheme="minorEastAsia"/>
          <w:lang w:eastAsia="zh-CN"/>
        </w:rPr>
        <w:t>T</w:t>
      </w:r>
      <w:r>
        <w:rPr>
          <w:rFonts w:eastAsiaTheme="minorEastAsia"/>
          <w:lang w:eastAsia="zh-CN"/>
        </w:rPr>
        <w:t>he K-maps are:</w:t>
      </w:r>
    </w:p>
    <w:p>
      <w:pPr>
        <w:jc w:val="center"/>
        <w:rPr>
          <w:rFonts w:eastAsiaTheme="minorEastAsia"/>
          <w:lang w:eastAsia="zh-CN"/>
        </w:rPr>
      </w:pPr>
      <w:r>
        <w:rPr>
          <w:rFonts w:eastAsiaTheme="minorEastAsia"/>
          <w:lang w:eastAsia="zh-CN"/>
        </w:rPr>
        <w:drawing>
          <wp:inline distT="0" distB="0" distL="0" distR="0">
            <wp:extent cx="1981835" cy="21463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00743" cy="2167085"/>
                    </a:xfrm>
                    <a:prstGeom prst="rect">
                      <a:avLst/>
                    </a:prstGeom>
                    <a:noFill/>
                    <a:ln>
                      <a:noFill/>
                    </a:ln>
                  </pic:spPr>
                </pic:pic>
              </a:graphicData>
            </a:graphic>
          </wp:inline>
        </w:drawing>
      </w:r>
      <w:r>
        <w:rPr>
          <w:rFonts w:eastAsiaTheme="minorEastAsia"/>
          <w:lang w:eastAsia="zh-CN"/>
        </w:rPr>
        <w:drawing>
          <wp:inline distT="0" distB="0" distL="0" distR="0">
            <wp:extent cx="2180590" cy="21545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22737" cy="2195986"/>
                    </a:xfrm>
                    <a:prstGeom prst="rect">
                      <a:avLst/>
                    </a:prstGeom>
                    <a:noFill/>
                    <a:ln>
                      <a:noFill/>
                    </a:ln>
                  </pic:spPr>
                </pic:pic>
              </a:graphicData>
            </a:graphic>
          </wp:inline>
        </w:drawing>
      </w:r>
    </w:p>
    <w:p>
      <w:pPr>
        <w:jc w:val="center"/>
        <w:rPr>
          <w:rFonts w:eastAsiaTheme="minorEastAsia"/>
          <w:lang w:eastAsia="zh-CN"/>
        </w:rPr>
      </w:pPr>
      <w:r>
        <w:rPr>
          <w:rFonts w:eastAsiaTheme="minorEastAsia"/>
          <w:lang w:eastAsia="zh-CN"/>
        </w:rPr>
        <w:drawing>
          <wp:inline distT="0" distB="0" distL="0" distR="0">
            <wp:extent cx="1913890" cy="20758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37001" cy="2101126"/>
                    </a:xfrm>
                    <a:prstGeom prst="rect">
                      <a:avLst/>
                    </a:prstGeom>
                    <a:noFill/>
                    <a:ln>
                      <a:noFill/>
                    </a:ln>
                  </pic:spPr>
                </pic:pic>
              </a:graphicData>
            </a:graphic>
          </wp:inline>
        </w:drawing>
      </w:r>
      <w:r>
        <w:rPr>
          <w:rFonts w:eastAsiaTheme="minorEastAsia"/>
          <w:lang w:eastAsia="zh-CN"/>
        </w:rPr>
        <w:drawing>
          <wp:inline distT="0" distB="0" distL="0" distR="0">
            <wp:extent cx="1925320" cy="2125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77224" cy="2183518"/>
                    </a:xfrm>
                    <a:prstGeom prst="rect">
                      <a:avLst/>
                    </a:prstGeom>
                    <a:noFill/>
                    <a:ln>
                      <a:noFill/>
                    </a:ln>
                  </pic:spPr>
                </pic:pic>
              </a:graphicData>
            </a:graphic>
          </wp:inline>
        </w:drawing>
      </w:r>
    </w:p>
    <w:p>
      <w:pPr>
        <w:rPr>
          <w:rFonts w:eastAsiaTheme="minorEastAsia"/>
          <w:lang w:eastAsia="zh-CN"/>
        </w:rPr>
      </w:pPr>
      <w:r>
        <w:rPr>
          <w:rFonts w:hint="eastAsia" w:eastAsiaTheme="minorEastAsia"/>
          <w:lang w:eastAsia="zh-CN"/>
        </w:rPr>
        <w:t>F</w:t>
      </w:r>
      <w:r>
        <w:rPr>
          <w:rFonts w:eastAsiaTheme="minorEastAsia"/>
          <w:lang w:eastAsia="zh-CN"/>
        </w:rPr>
        <w:t>or the logic expression of Q</w:t>
      </w:r>
      <w:r>
        <w:rPr>
          <w:rFonts w:eastAsiaTheme="minorEastAsia"/>
          <w:vertAlign w:val="superscript"/>
          <w:lang w:eastAsia="zh-CN"/>
        </w:rPr>
        <w:t>+</w:t>
      </w:r>
      <w:r>
        <w:rPr>
          <w:rFonts w:eastAsiaTheme="minorEastAsia"/>
          <w:lang w:eastAsia="zh-CN"/>
        </w:rPr>
        <w:t xml:space="preserve">, it is: </w:t>
      </w:r>
      <m:oMath>
        <m:sSup>
          <m:sSupPr>
            <m:ctrlPr>
              <w:rPr>
                <w:rFonts w:ascii="Cambria Math" w:hAnsi="Cambria Math" w:eastAsiaTheme="minorEastAsia"/>
                <w:i/>
                <w:lang w:eastAsia="zh-CN"/>
              </w:rPr>
            </m:ctrlPr>
          </m:sSupPr>
          <m:e>
            <m:r>
              <w:rPr>
                <w:rFonts w:ascii="Cambria Math" w:hAnsi="Cambria Math" w:eastAsiaTheme="minorEastAsia"/>
                <w:lang w:eastAsia="zh-CN"/>
              </w:rPr>
              <m:t>Q</m:t>
            </m:r>
            <m:ctrlPr>
              <w:rPr>
                <w:rFonts w:ascii="Cambria Math" w:hAnsi="Cambria Math" w:eastAsiaTheme="minorEastAsia"/>
                <w:i/>
                <w:lang w:eastAsia="zh-CN"/>
              </w:rPr>
            </m:ctrlPr>
          </m:e>
          <m:sup>
            <m:r>
              <w:rPr>
                <w:rFonts w:ascii="Cambria Math" w:hAnsi="Cambria Math" w:eastAsiaTheme="minorEastAsia"/>
                <w:lang w:eastAsia="zh-CN"/>
              </w:rPr>
              <m:t>+</m:t>
            </m:r>
            <m:ctrlPr>
              <w:rPr>
                <w:rFonts w:ascii="Cambria Math" w:hAnsi="Cambria Math" w:eastAsiaTheme="minorEastAsia"/>
                <w:i/>
                <w:lang w:eastAsia="zh-CN"/>
              </w:rPr>
            </m:ctrlPr>
          </m:sup>
        </m:sSup>
        <m:r>
          <w:rPr>
            <w:rFonts w:ascii="Cambria Math" w:hAnsi="Cambria Math" w:eastAsiaTheme="minorEastAsia"/>
            <w:lang w:eastAsia="zh-CN"/>
          </w:rPr>
          <m:t>=E+C0+C1</m:t>
        </m:r>
      </m:oMath>
      <w:r>
        <w:rPr>
          <w:rFonts w:hint="eastAsia" w:eastAsiaTheme="minorEastAsia"/>
          <w:lang w:eastAsia="zh-CN"/>
        </w:rPr>
        <w:t>.</w:t>
      </w:r>
    </w:p>
    <w:p>
      <w:pPr>
        <w:rPr>
          <w:rFonts w:eastAsiaTheme="minorEastAsia"/>
          <w:lang w:eastAsia="zh-CN"/>
        </w:rPr>
      </w:pPr>
      <w:r>
        <w:rPr>
          <w:rFonts w:eastAsiaTheme="minorEastAsia"/>
          <w:lang w:eastAsia="zh-CN"/>
        </w:rPr>
        <w:t>F</w:t>
      </w:r>
      <w:r>
        <w:rPr>
          <w:rFonts w:hint="eastAsia" w:eastAsiaTheme="minorEastAsia"/>
          <w:lang w:eastAsia="zh-CN"/>
        </w:rPr>
        <w:t>or</w:t>
      </w:r>
      <w:r>
        <w:rPr>
          <w:rFonts w:eastAsiaTheme="minorEastAsia"/>
          <w:lang w:eastAsia="zh-CN"/>
        </w:rPr>
        <w:t xml:space="preserve"> the logic expression of S, it is</w:t>
      </w:r>
      <m:oMath>
        <m:r>
          <w:rPr>
            <w:rFonts w:ascii="Cambria Math" w:hAnsi="Cambria Math" w:eastAsiaTheme="minorEastAsia"/>
            <w:lang w:eastAsia="zh-CN"/>
          </w:rPr>
          <m:t>S= C0+C1+EQ'</m:t>
        </m:r>
      </m:oMath>
      <w:r>
        <w:rPr>
          <w:rFonts w:hint="eastAsia" w:eastAsiaTheme="minorEastAsia"/>
          <w:lang w:eastAsia="zh-CN"/>
        </w:rPr>
        <w:t>.</w:t>
      </w:r>
    </w:p>
    <w:p>
      <w:pPr>
        <w:rPr>
          <w:rFonts w:eastAsiaTheme="minorEastAsia"/>
          <w:lang w:eastAsia="zh-CN"/>
        </w:rPr>
      </w:pPr>
      <w:r>
        <w:rPr>
          <w:rFonts w:eastAsiaTheme="minorEastAsia"/>
          <w:lang w:eastAsia="zh-CN"/>
        </w:rPr>
        <w:t>For the logic expression of</w:t>
      </w:r>
      <w:r>
        <w:rPr>
          <w:rFonts w:hint="eastAsia" w:eastAsiaTheme="minorEastAsia"/>
          <w:lang w:eastAsia="zh-CN"/>
        </w:rPr>
        <w:t xml:space="preserve"> </w:t>
      </w:r>
      <w:r>
        <w:rPr>
          <w:rFonts w:eastAsiaTheme="minorEastAsia"/>
          <w:lang w:eastAsia="zh-CN"/>
        </w:rPr>
        <w:t>C1</w:t>
      </w:r>
      <w:r>
        <w:rPr>
          <w:rFonts w:eastAsiaTheme="minorEastAsia"/>
          <w:vertAlign w:val="superscript"/>
          <w:lang w:eastAsia="zh-CN"/>
        </w:rPr>
        <w:t>+</w:t>
      </w:r>
      <w:r>
        <w:rPr>
          <w:rFonts w:hint="eastAsia" w:eastAsiaTheme="minorEastAsia"/>
          <w:lang w:eastAsia="zh-CN"/>
        </w:rPr>
        <w:t>,</w:t>
      </w:r>
      <w:r>
        <w:rPr>
          <w:rFonts w:eastAsiaTheme="minorEastAsia"/>
          <w:lang w:eastAsia="zh-CN"/>
        </w:rPr>
        <w:t xml:space="preserve"> </w:t>
      </w:r>
      <m:oMath>
        <m:r>
          <w:rPr>
            <w:rFonts w:ascii="Cambria Math" w:hAnsi="Cambria Math" w:eastAsiaTheme="minorEastAsia"/>
            <w:vertAlign w:val="superscript"/>
            <w:lang w:eastAsia="zh-CN"/>
          </w:rPr>
          <m:t xml:space="preserve"> </m:t>
        </m:r>
        <m:r>
          <w:rPr>
            <w:rFonts w:ascii="Cambria Math" w:hAnsi="Cambria Math" w:eastAsiaTheme="minorEastAsia"/>
            <w:lang w:eastAsia="zh-CN"/>
          </w:rPr>
          <m:t>C</m:t>
        </m:r>
        <m:sSup>
          <m:sSupPr>
            <m:ctrlPr>
              <w:rPr>
                <w:rFonts w:ascii="Cambria Math" w:hAnsi="Cambria Math" w:eastAsiaTheme="minorEastAsia"/>
                <w:i/>
                <w:lang w:eastAsia="zh-CN"/>
              </w:rPr>
            </m:ctrlPr>
          </m:sSupPr>
          <m:e>
            <m:r>
              <w:rPr>
                <w:rFonts w:ascii="Cambria Math" w:hAnsi="Cambria Math" w:eastAsiaTheme="minorEastAsia"/>
                <w:lang w:eastAsia="zh-CN"/>
              </w:rPr>
              <m:t>1</m:t>
            </m:r>
            <m:ctrlPr>
              <w:rPr>
                <w:rFonts w:ascii="Cambria Math" w:hAnsi="Cambria Math" w:eastAsiaTheme="minorEastAsia"/>
                <w:i/>
                <w:lang w:eastAsia="zh-CN"/>
              </w:rPr>
            </m:ctrlPr>
          </m:e>
          <m:sup>
            <m:r>
              <w:rPr>
                <w:rFonts w:ascii="Cambria Math" w:hAnsi="Cambria Math" w:eastAsiaTheme="minorEastAsia"/>
                <w:lang w:eastAsia="zh-CN"/>
              </w:rPr>
              <m:t>+</m:t>
            </m:r>
            <m:ctrlPr>
              <w:rPr>
                <w:rFonts w:ascii="Cambria Math" w:hAnsi="Cambria Math" w:eastAsiaTheme="minorEastAsia"/>
                <w:i/>
                <w:lang w:eastAsia="zh-CN"/>
              </w:rPr>
            </m:ctrlPr>
          </m:sup>
        </m:sSup>
        <m:r>
          <w:rPr>
            <w:rFonts w:ascii="Cambria Math" w:hAnsi="Cambria Math" w:eastAsiaTheme="minorEastAsia"/>
            <w:lang w:eastAsia="zh-CN"/>
          </w:rPr>
          <m:t>=C1'C0+C1C0'=C1 XOR C0</m:t>
        </m:r>
      </m:oMath>
      <w:r>
        <w:rPr>
          <w:rFonts w:hint="eastAsia" w:eastAsiaTheme="minorEastAsia"/>
          <w:lang w:eastAsia="zh-CN"/>
        </w:rPr>
        <w:t>.</w:t>
      </w:r>
    </w:p>
    <w:p>
      <w:pPr>
        <w:rPr>
          <w:rFonts w:eastAsiaTheme="minorEastAsia"/>
          <w:lang w:eastAsia="zh-CN"/>
        </w:rPr>
      </w:pPr>
      <w:r>
        <w:rPr>
          <w:rFonts w:eastAsiaTheme="minorEastAsia"/>
          <w:lang w:eastAsia="zh-CN"/>
        </w:rPr>
        <w:t>For the logic expression of C0</w:t>
      </w:r>
      <w:r>
        <w:rPr>
          <w:rFonts w:eastAsiaTheme="minorEastAsia"/>
          <w:vertAlign w:val="superscript"/>
          <w:lang w:eastAsia="zh-CN"/>
        </w:rPr>
        <w:t>+</w:t>
      </w:r>
      <w:r>
        <w:rPr>
          <w:rFonts w:hint="eastAsia" w:eastAsiaTheme="minorEastAsia"/>
          <w:lang w:eastAsia="zh-CN"/>
        </w:rPr>
        <w:t>,</w:t>
      </w:r>
      <w:r>
        <w:rPr>
          <w:rFonts w:eastAsiaTheme="minorEastAsia"/>
          <w:lang w:eastAsia="zh-CN"/>
        </w:rPr>
        <w:t xml:space="preserve"> </w:t>
      </w:r>
      <m:oMath>
        <m:r>
          <w:rPr>
            <w:rFonts w:ascii="Cambria Math" w:hAnsi="Cambria Math" w:eastAsiaTheme="minorEastAsia"/>
            <w:lang w:eastAsia="zh-CN"/>
          </w:rPr>
          <m:t>C</m:t>
        </m:r>
        <m:sSup>
          <m:sSupPr>
            <m:ctrlPr>
              <w:rPr>
                <w:rFonts w:ascii="Cambria Math" w:hAnsi="Cambria Math" w:eastAsiaTheme="minorEastAsia"/>
                <w:i/>
                <w:lang w:eastAsia="zh-CN"/>
              </w:rPr>
            </m:ctrlPr>
          </m:sSupPr>
          <m:e>
            <m:r>
              <w:rPr>
                <w:rFonts w:ascii="Cambria Math" w:hAnsi="Cambria Math" w:eastAsiaTheme="minorEastAsia"/>
                <w:lang w:eastAsia="zh-CN"/>
              </w:rPr>
              <m:t>0</m:t>
            </m:r>
            <m:ctrlPr>
              <w:rPr>
                <w:rFonts w:ascii="Cambria Math" w:hAnsi="Cambria Math" w:eastAsiaTheme="minorEastAsia"/>
                <w:i/>
                <w:lang w:eastAsia="zh-CN"/>
              </w:rPr>
            </m:ctrlPr>
          </m:e>
          <m:sup>
            <m:r>
              <w:rPr>
                <w:rFonts w:ascii="Cambria Math" w:hAnsi="Cambria Math" w:eastAsiaTheme="minorEastAsia"/>
                <w:lang w:eastAsia="zh-CN"/>
              </w:rPr>
              <m:t>+</m:t>
            </m:r>
            <m:ctrlPr>
              <w:rPr>
                <w:rFonts w:ascii="Cambria Math" w:hAnsi="Cambria Math" w:eastAsiaTheme="minorEastAsia"/>
                <w:i/>
                <w:lang w:eastAsia="zh-CN"/>
              </w:rPr>
            </m:ctrlPr>
          </m:sup>
        </m:sSup>
        <m:r>
          <w:rPr>
            <w:rFonts w:ascii="Cambria Math" w:hAnsi="Cambria Math" w:eastAsiaTheme="minorEastAsia"/>
            <w:lang w:eastAsia="zh-CN"/>
          </w:rPr>
          <m:t>=C1C0'+EQ'</m:t>
        </m:r>
      </m:oMath>
      <w:r>
        <w:rPr>
          <w:rFonts w:hint="eastAsia" w:eastAsiaTheme="minorEastAsia"/>
          <w:lang w:eastAsia="zh-CN"/>
        </w:rPr>
        <w:t>.</w:t>
      </w:r>
    </w:p>
    <w:p>
      <w:pPr>
        <w:rPr>
          <w:rFonts w:eastAsiaTheme="minorEastAsia"/>
          <w:vertAlign w:val="subscript"/>
          <w:lang w:eastAsia="zh-CN"/>
        </w:rPr>
      </w:pPr>
    </w:p>
    <w:p>
      <w:pPr>
        <w:rPr>
          <w:rFonts w:eastAsiaTheme="minorEastAsia"/>
          <w:lang w:eastAsia="zh-CN"/>
        </w:rPr>
      </w:pPr>
      <w:r>
        <w:rPr>
          <w:rFonts w:hint="eastAsia" w:eastAsiaTheme="minorEastAsia"/>
          <w:lang w:eastAsia="zh-CN"/>
        </w:rPr>
        <w:t>A</w:t>
      </w:r>
      <w:r>
        <w:rPr>
          <w:rFonts w:eastAsiaTheme="minorEastAsia"/>
          <w:lang w:eastAsia="zh-CN"/>
        </w:rPr>
        <w:t>fter we find the logic expression for S (same as LD for the counter) and Q</w:t>
      </w:r>
      <w:r>
        <w:rPr>
          <w:rFonts w:eastAsiaTheme="minorEastAsia"/>
          <w:vertAlign w:val="superscript"/>
          <w:lang w:eastAsia="zh-CN"/>
        </w:rPr>
        <w:t>+</w:t>
      </w:r>
      <w:r>
        <w:rPr>
          <w:rFonts w:eastAsiaTheme="minorEastAsia"/>
          <w:b/>
          <w:bCs/>
          <w:vertAlign w:val="subscript"/>
          <w:lang w:eastAsia="zh-CN"/>
        </w:rPr>
        <w:t xml:space="preserve">, </w:t>
      </w:r>
      <w:r>
        <w:rPr>
          <w:rFonts w:eastAsiaTheme="minorEastAsia"/>
          <w:lang w:eastAsia="zh-CN"/>
        </w:rPr>
        <w:t xml:space="preserve">we can continue building the circuit. </w:t>
      </w:r>
    </w:p>
    <w:p>
      <w:pPr>
        <w:rPr>
          <w:rFonts w:eastAsiaTheme="minorEastAsia"/>
          <w:lang w:eastAsia="zh-CN"/>
        </w:rPr>
      </w:pPr>
    </w:p>
    <w:p>
      <w:pPr>
        <w:pStyle w:val="92"/>
        <w:numPr>
          <w:ilvl w:val="0"/>
          <w:numId w:val="14"/>
        </w:numPr>
        <w:rPr>
          <w:rFonts w:eastAsiaTheme="minorEastAsia"/>
          <w:lang w:eastAsia="zh-CN"/>
        </w:rPr>
      </w:pPr>
      <w:r>
        <w:rPr>
          <w:rFonts w:eastAsiaTheme="minorEastAsia"/>
          <w:lang w:eastAsia="zh-CN"/>
        </w:rPr>
        <w:t>Secondly, we need to design the register unit. For the design of register unit, we need to connect S from the control unit to the input port S0, and connect LOAD signal to input port S1. These two ports decide whether to shift the register. We also need a CLK signal to work as clock signal. For the loading of data A and B, we can use D0-D3 as parallel input. We also need to set the SRL port of register with the result of the computing unit part. After we connect all the ports, the design of the register unit is completed.</w:t>
      </w:r>
    </w:p>
    <w:p>
      <w:pPr>
        <w:rPr>
          <w:rFonts w:eastAsiaTheme="minorEastAsia"/>
          <w:lang w:eastAsia="zh-CN"/>
        </w:rPr>
      </w:pPr>
    </w:p>
    <w:p>
      <w:pPr>
        <w:pStyle w:val="92"/>
        <w:numPr>
          <w:ilvl w:val="0"/>
          <w:numId w:val="14"/>
        </w:numPr>
        <w:rPr>
          <w:rFonts w:eastAsiaTheme="minorEastAsia"/>
          <w:lang w:eastAsia="zh-CN"/>
        </w:rPr>
      </w:pPr>
      <w:r>
        <w:rPr>
          <w:rFonts w:hint="eastAsia" w:eastAsiaTheme="minorEastAsia"/>
          <w:lang w:eastAsia="zh-CN"/>
        </w:rPr>
        <w:t>F</w:t>
      </w:r>
      <w:r>
        <w:rPr>
          <w:rFonts w:eastAsiaTheme="minorEastAsia"/>
          <w:lang w:eastAsia="zh-CN"/>
        </w:rPr>
        <w:t>or the computing unit, we can use a 8-to-1 MUX to receive F0-F2 as control signal. In addition, for the data input part, we will compute the output from the register unit at first, then send them to the MUX. The details of computing unit are described in the former table. After we connect all the wires, our design is completed.</w:t>
      </w:r>
    </w:p>
    <w:p>
      <w:pPr>
        <w:pStyle w:val="92"/>
        <w:rPr>
          <w:rFonts w:eastAsiaTheme="minorEastAsia"/>
          <w:lang w:eastAsia="zh-CN"/>
        </w:rPr>
      </w:pPr>
    </w:p>
    <w:p>
      <w:pPr>
        <w:pStyle w:val="92"/>
        <w:numPr>
          <w:ilvl w:val="0"/>
          <w:numId w:val="14"/>
        </w:numPr>
        <w:rPr>
          <w:rFonts w:eastAsiaTheme="minorEastAsia"/>
          <w:lang w:eastAsia="zh-CN"/>
        </w:rPr>
      </w:pPr>
      <w:r>
        <w:rPr>
          <w:rFonts w:hint="eastAsia" w:eastAsiaTheme="minorEastAsia"/>
          <w:lang w:eastAsia="zh-CN"/>
        </w:rPr>
        <w:t>F</w:t>
      </w:r>
      <w:r>
        <w:rPr>
          <w:rFonts w:eastAsiaTheme="minorEastAsia"/>
          <w:lang w:eastAsia="zh-CN"/>
        </w:rPr>
        <w:t>inally, for the routing unit, we need two 4-to-1 MUXs to finish the design. For each MUX, it needs to receive input from the computing unit and register unit. Moreover, we have F0-F1 working as control signal to determine the output of routing unit. The output of routing unit should connect with the input port (SRL) of two registers. The details of routing unit are described in the former table. After we connect all the wires, the whole circuit is completed.</w:t>
      </w:r>
    </w:p>
    <w:p>
      <w:pPr>
        <w:rPr>
          <w:rFonts w:eastAsiaTheme="minorEastAsia"/>
          <w:lang w:eastAsia="zh-CN"/>
        </w:rPr>
      </w:pPr>
    </w:p>
    <w:p>
      <w:pPr>
        <w:rPr>
          <w:rFonts w:eastAsiaTheme="minorEastAsia"/>
          <w:b/>
          <w:bCs/>
          <w:lang w:eastAsia="zh-CN"/>
        </w:rPr>
      </w:pPr>
      <w:r>
        <w:rPr>
          <w:rFonts w:eastAsiaTheme="minorEastAsia"/>
          <w:b/>
          <w:bCs/>
          <w:lang w:eastAsia="zh-CN"/>
        </w:rPr>
        <w:t>Circuit Schematic</w:t>
      </w:r>
    </w:p>
    <w:p>
      <w:pPr>
        <w:rPr>
          <w:ins w:id="17" w:author="Administrator" w:date="2020-10-11T00:10:01Z"/>
          <w:rFonts w:eastAsiaTheme="minorEastAsia"/>
          <w:lang w:eastAsia="zh-CN"/>
        </w:rPr>
      </w:pPr>
      <w:r>
        <w:rPr>
          <w:rFonts w:eastAsiaTheme="minorEastAsia"/>
          <w:lang w:eastAsia="zh-CN"/>
        </w:rPr>
        <w:t>Here is the circuit schematic for our design.</w:t>
      </w:r>
    </w:p>
    <w:p>
      <w:pPr>
        <w:rPr>
          <w:ins w:id="18" w:author="Administrator" w:date="2020-10-11T00:10:44Z"/>
          <w:rFonts w:hint="eastAsia" w:eastAsiaTheme="minorEastAsia"/>
          <w:lang w:val="en-US" w:eastAsia="zh-CN"/>
        </w:rPr>
      </w:pPr>
      <w:ins w:id="19" w:author="Administrator" w:date="2020-10-11T00:10:02Z">
        <w:r>
          <w:rPr>
            <w:rFonts w:hint="eastAsia" w:eastAsiaTheme="minorEastAsia"/>
            <w:lang w:val="en-US" w:eastAsia="zh-CN"/>
          </w:rPr>
          <w:t>whole</w:t>
        </w:r>
      </w:ins>
      <w:ins w:id="20" w:author="Administrator" w:date="2020-10-11T00:10:03Z">
        <w:r>
          <w:rPr>
            <w:rFonts w:hint="eastAsia" w:eastAsiaTheme="minorEastAsia"/>
            <w:lang w:val="en-US" w:eastAsia="zh-CN"/>
          </w:rPr>
          <w:t xml:space="preserve"> </w:t>
        </w:r>
      </w:ins>
      <w:ins w:id="21" w:author="Administrator" w:date="2020-10-11T00:10:39Z">
        <w:r>
          <w:rPr>
            <w:rFonts w:hint="eastAsia" w:eastAsiaTheme="minorEastAsia"/>
            <w:lang w:val="en-US" w:eastAsia="zh-CN"/>
          </w:rPr>
          <w:t>ci</w:t>
        </w:r>
      </w:ins>
      <w:ins w:id="22" w:author="Administrator" w:date="2020-10-11T00:10:40Z">
        <w:r>
          <w:rPr>
            <w:rFonts w:hint="eastAsia" w:eastAsiaTheme="minorEastAsia"/>
            <w:lang w:val="en-US" w:eastAsia="zh-CN"/>
          </w:rPr>
          <w:t>r</w:t>
        </w:r>
      </w:ins>
      <w:ins w:id="23" w:author="Administrator" w:date="2020-10-11T00:10:42Z">
        <w:r>
          <w:rPr>
            <w:rFonts w:hint="eastAsia" w:eastAsiaTheme="minorEastAsia"/>
            <w:lang w:val="en-US" w:eastAsia="zh-CN"/>
          </w:rPr>
          <w:t>cui</w:t>
        </w:r>
      </w:ins>
      <w:ins w:id="24" w:author="Administrator" w:date="2020-10-11T00:10:43Z">
        <w:r>
          <w:rPr>
            <w:rFonts w:hint="eastAsia" w:eastAsiaTheme="minorEastAsia"/>
            <w:lang w:val="en-US" w:eastAsia="zh-CN"/>
          </w:rPr>
          <w:t>t</w:t>
        </w:r>
      </w:ins>
      <w:ins w:id="25" w:author="Administrator" w:date="2020-10-11T00:10:44Z">
        <w:r>
          <w:rPr>
            <w:rFonts w:hint="eastAsia" w:eastAsiaTheme="minorEastAsia"/>
            <w:lang w:val="en-US" w:eastAsia="zh-CN"/>
          </w:rPr>
          <w:t>:</w:t>
        </w:r>
      </w:ins>
    </w:p>
    <w:p>
      <w:pPr>
        <w:rPr>
          <w:ins w:id="26" w:author="Administrator" w:date="2020-10-11T00:11:17Z"/>
        </w:rPr>
      </w:pPr>
      <w:ins w:id="27" w:author="Administrator" w:date="2020-10-11T00:11:11Z">
        <w:r>
          <w:rPr/>
          <w:drawing>
            <wp:inline distT="0" distB="0" distL="114300" distR="114300">
              <wp:extent cx="5243195" cy="3823335"/>
              <wp:effectExtent l="0" t="0" r="14605"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43195" cy="3823335"/>
                      </a:xfrm>
                      <a:prstGeom prst="rect">
                        <a:avLst/>
                      </a:prstGeom>
                      <a:noFill/>
                      <a:ln>
                        <a:noFill/>
                      </a:ln>
                    </pic:spPr>
                  </pic:pic>
                </a:graphicData>
              </a:graphic>
            </wp:inline>
          </w:drawing>
        </w:r>
      </w:ins>
    </w:p>
    <w:p>
      <w:pPr>
        <w:rPr>
          <w:ins w:id="29" w:author="Administrator" w:date="2020-10-11T00:13:37Z"/>
          <w:rFonts w:hint="eastAsia" w:eastAsia="宋体"/>
          <w:lang w:val="en-US" w:eastAsia="zh-CN"/>
        </w:rPr>
      </w:pPr>
      <w:ins w:id="30" w:author="Administrator" w:date="2020-10-11T00:13:27Z">
        <w:r>
          <w:rPr>
            <w:rFonts w:hint="eastAsia" w:eastAsia="宋体"/>
            <w:lang w:val="en-US" w:eastAsia="zh-CN"/>
          </w:rPr>
          <w:t>con</w:t>
        </w:r>
      </w:ins>
      <w:ins w:id="31" w:author="Administrator" w:date="2020-10-11T00:13:28Z">
        <w:r>
          <w:rPr>
            <w:rFonts w:hint="eastAsia" w:eastAsia="宋体"/>
            <w:lang w:val="en-US" w:eastAsia="zh-CN"/>
          </w:rPr>
          <w:t>t</w:t>
        </w:r>
      </w:ins>
      <w:ins w:id="32" w:author="Administrator" w:date="2020-10-11T00:13:29Z">
        <w:r>
          <w:rPr>
            <w:rFonts w:hint="eastAsia" w:eastAsia="宋体"/>
            <w:lang w:val="en-US" w:eastAsia="zh-CN"/>
          </w:rPr>
          <w:t>ro</w:t>
        </w:r>
      </w:ins>
      <w:ins w:id="33" w:author="Administrator" w:date="2020-10-11T00:13:32Z">
        <w:r>
          <w:rPr>
            <w:rFonts w:hint="eastAsia" w:eastAsia="宋体"/>
            <w:lang w:val="en-US" w:eastAsia="zh-CN"/>
          </w:rPr>
          <w:t>l</w:t>
        </w:r>
      </w:ins>
      <w:ins w:id="34" w:author="Administrator" w:date="2020-10-11T00:13:33Z">
        <w:r>
          <w:rPr>
            <w:rFonts w:hint="eastAsia" w:eastAsia="宋体"/>
            <w:lang w:val="en-US" w:eastAsia="zh-CN"/>
          </w:rPr>
          <w:t xml:space="preserve"> u</w:t>
        </w:r>
      </w:ins>
      <w:ins w:id="35" w:author="Administrator" w:date="2020-10-11T00:13:36Z">
        <w:r>
          <w:rPr>
            <w:rFonts w:hint="eastAsia" w:eastAsia="宋体"/>
            <w:lang w:val="en-US" w:eastAsia="zh-CN"/>
          </w:rPr>
          <w:t>nit</w:t>
        </w:r>
      </w:ins>
      <w:ins w:id="36" w:author="Administrator" w:date="2020-10-11T00:13:37Z">
        <w:r>
          <w:rPr>
            <w:rFonts w:hint="eastAsia" w:eastAsia="宋体"/>
            <w:lang w:val="en-US" w:eastAsia="zh-CN"/>
          </w:rPr>
          <w:t>:</w:t>
        </w:r>
      </w:ins>
    </w:p>
    <w:p>
      <w:pPr>
        <w:rPr>
          <w:ins w:id="37" w:author="Administrator" w:date="2020-10-11T00:13:44Z"/>
        </w:rPr>
      </w:pPr>
      <w:ins w:id="38" w:author="Administrator" w:date="2020-10-11T00:13:41Z">
        <w:r>
          <w:rPr/>
          <w:drawing>
            <wp:inline distT="0" distB="0" distL="114300" distR="114300">
              <wp:extent cx="5619115" cy="2097405"/>
              <wp:effectExtent l="0" t="0" r="635" b="171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619115" cy="2097405"/>
                      </a:xfrm>
                      <a:prstGeom prst="rect">
                        <a:avLst/>
                      </a:prstGeom>
                      <a:noFill/>
                      <a:ln>
                        <a:noFill/>
                      </a:ln>
                    </pic:spPr>
                  </pic:pic>
                </a:graphicData>
              </a:graphic>
            </wp:inline>
          </w:drawing>
        </w:r>
      </w:ins>
    </w:p>
    <w:p>
      <w:pPr>
        <w:rPr>
          <w:ins w:id="40" w:author="Administrator" w:date="2020-10-11T00:14:09Z"/>
          <w:rFonts w:hint="eastAsia" w:eastAsia="宋体"/>
          <w:lang w:val="en-US" w:eastAsia="zh-CN"/>
        </w:rPr>
      </w:pPr>
      <w:ins w:id="41" w:author="Administrator" w:date="2020-10-11T00:14:01Z">
        <w:r>
          <w:rPr>
            <w:rFonts w:hint="eastAsia" w:eastAsia="宋体"/>
            <w:lang w:val="en-US" w:eastAsia="zh-CN"/>
          </w:rPr>
          <w:t>m</w:t>
        </w:r>
      </w:ins>
      <w:ins w:id="42" w:author="Administrator" w:date="2020-10-11T00:14:02Z">
        <w:r>
          <w:rPr>
            <w:rFonts w:hint="eastAsia" w:eastAsia="宋体"/>
            <w:lang w:val="en-US" w:eastAsia="zh-CN"/>
          </w:rPr>
          <w:t>emo</w:t>
        </w:r>
      </w:ins>
      <w:ins w:id="43" w:author="Administrator" w:date="2020-10-11T00:14:05Z">
        <w:r>
          <w:rPr>
            <w:rFonts w:hint="eastAsia" w:eastAsia="宋体"/>
            <w:lang w:val="en-US" w:eastAsia="zh-CN"/>
          </w:rPr>
          <w:t xml:space="preserve">ry </w:t>
        </w:r>
      </w:ins>
      <w:ins w:id="44" w:author="Administrator" w:date="2020-10-11T00:14:06Z">
        <w:r>
          <w:rPr>
            <w:rFonts w:hint="eastAsia" w:eastAsia="宋体"/>
            <w:lang w:val="en-US" w:eastAsia="zh-CN"/>
          </w:rPr>
          <w:t>pa</w:t>
        </w:r>
      </w:ins>
      <w:ins w:id="45" w:author="Administrator" w:date="2020-10-11T00:14:08Z">
        <w:r>
          <w:rPr>
            <w:rFonts w:hint="eastAsia" w:eastAsia="宋体"/>
            <w:lang w:val="en-US" w:eastAsia="zh-CN"/>
          </w:rPr>
          <w:t>rt</w:t>
        </w:r>
      </w:ins>
      <w:ins w:id="46" w:author="Administrator" w:date="2020-10-11T00:14:09Z">
        <w:r>
          <w:rPr>
            <w:rFonts w:hint="eastAsia" w:eastAsia="宋体"/>
            <w:lang w:val="en-US" w:eastAsia="zh-CN"/>
          </w:rPr>
          <w:t>:</w:t>
        </w:r>
      </w:ins>
    </w:p>
    <w:p>
      <w:pPr>
        <w:rPr>
          <w:ins w:id="47" w:author="Administrator" w:date="2020-10-11T00:14:35Z"/>
        </w:rPr>
      </w:pPr>
      <w:ins w:id="48" w:author="Administrator" w:date="2020-10-11T00:14:14Z">
        <w:r>
          <w:rPr/>
          <w:drawing>
            <wp:inline distT="0" distB="0" distL="114300" distR="114300">
              <wp:extent cx="5622925" cy="3414395"/>
              <wp:effectExtent l="0" t="0" r="15875"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622925" cy="3414395"/>
                      </a:xfrm>
                      <a:prstGeom prst="rect">
                        <a:avLst/>
                      </a:prstGeom>
                      <a:noFill/>
                      <a:ln>
                        <a:noFill/>
                      </a:ln>
                    </pic:spPr>
                  </pic:pic>
                </a:graphicData>
              </a:graphic>
            </wp:inline>
          </w:drawing>
        </w:r>
      </w:ins>
    </w:p>
    <w:p>
      <w:pPr>
        <w:rPr>
          <w:ins w:id="50" w:author="Administrator" w:date="2020-10-11T00:14:47Z"/>
          <w:rFonts w:hint="eastAsia" w:eastAsia="宋体"/>
          <w:lang w:val="en-US" w:eastAsia="zh-CN"/>
        </w:rPr>
      </w:pPr>
      <w:ins w:id="51" w:author="Administrator" w:date="2020-10-11T00:15:57Z">
        <w:r>
          <w:rPr>
            <w:rFonts w:hint="eastAsia" w:eastAsia="宋体"/>
            <w:lang w:val="en-US" w:eastAsia="zh-CN"/>
          </w:rPr>
          <w:t>co</w:t>
        </w:r>
      </w:ins>
      <w:ins w:id="52" w:author="Administrator" w:date="2020-10-11T00:15:58Z">
        <w:r>
          <w:rPr>
            <w:rFonts w:hint="eastAsia" w:eastAsia="宋体"/>
            <w:lang w:val="en-US" w:eastAsia="zh-CN"/>
          </w:rPr>
          <w:t>m</w:t>
        </w:r>
      </w:ins>
      <w:ins w:id="53" w:author="Administrator" w:date="2020-10-11T00:15:59Z">
        <w:r>
          <w:rPr>
            <w:rFonts w:hint="eastAsia" w:eastAsia="宋体"/>
            <w:lang w:val="en-US" w:eastAsia="zh-CN"/>
          </w:rPr>
          <w:t>pu</w:t>
        </w:r>
      </w:ins>
      <w:ins w:id="54" w:author="Administrator" w:date="2020-10-11T00:16:00Z">
        <w:r>
          <w:rPr>
            <w:rFonts w:hint="eastAsia" w:eastAsia="宋体"/>
            <w:lang w:val="en-US" w:eastAsia="zh-CN"/>
          </w:rPr>
          <w:t>ta</w:t>
        </w:r>
      </w:ins>
      <w:ins w:id="55" w:author="Administrator" w:date="2020-10-11T00:16:01Z">
        <w:r>
          <w:rPr>
            <w:rFonts w:hint="eastAsia" w:eastAsia="宋体"/>
            <w:lang w:val="en-US" w:eastAsia="zh-CN"/>
          </w:rPr>
          <w:t>tion</w:t>
        </w:r>
      </w:ins>
      <w:ins w:id="56" w:author="Administrator" w:date="2020-10-11T00:14:45Z">
        <w:r>
          <w:rPr>
            <w:rFonts w:hint="eastAsia" w:eastAsia="宋体"/>
            <w:lang w:val="en-US" w:eastAsia="zh-CN"/>
          </w:rPr>
          <w:t xml:space="preserve"> pa</w:t>
        </w:r>
      </w:ins>
      <w:ins w:id="57" w:author="Administrator" w:date="2020-10-11T00:14:46Z">
        <w:r>
          <w:rPr>
            <w:rFonts w:hint="eastAsia" w:eastAsia="宋体"/>
            <w:lang w:val="en-US" w:eastAsia="zh-CN"/>
          </w:rPr>
          <w:t>rt:</w:t>
        </w:r>
      </w:ins>
    </w:p>
    <w:p>
      <w:pPr>
        <w:rPr>
          <w:ins w:id="58" w:author="Administrator" w:date="2020-10-11T00:15:02Z"/>
        </w:rPr>
      </w:pPr>
    </w:p>
    <w:p>
      <w:pPr>
        <w:rPr>
          <w:ins w:id="59" w:author="Administrator" w:date="2020-10-11T00:15:04Z"/>
        </w:rPr>
      </w:pPr>
      <w:ins w:id="60" w:author="Administrator" w:date="2020-10-11T00:14:50Z">
        <w:r>
          <w:rPr/>
          <w:drawing>
            <wp:inline distT="0" distB="0" distL="114300" distR="114300">
              <wp:extent cx="4792345" cy="2985770"/>
              <wp:effectExtent l="0" t="0" r="8255"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4792345" cy="2985770"/>
                      </a:xfrm>
                      <a:prstGeom prst="rect">
                        <a:avLst/>
                      </a:prstGeom>
                      <a:noFill/>
                      <a:ln>
                        <a:noFill/>
                      </a:ln>
                    </pic:spPr>
                  </pic:pic>
                </a:graphicData>
              </a:graphic>
            </wp:inline>
          </w:drawing>
        </w:r>
      </w:ins>
    </w:p>
    <w:p>
      <w:pPr>
        <w:rPr>
          <w:ins w:id="62" w:author="Administrator" w:date="2020-10-11T00:15:28Z"/>
          <w:rFonts w:hint="eastAsia" w:eastAsia="宋体"/>
          <w:lang w:val="en-US" w:eastAsia="zh-CN"/>
        </w:rPr>
      </w:pPr>
      <w:ins w:id="63" w:author="Administrator" w:date="2020-10-11T00:16:16Z">
        <w:r>
          <w:rPr>
            <w:rFonts w:hint="eastAsia" w:eastAsia="宋体"/>
            <w:lang w:val="en-US" w:eastAsia="zh-CN"/>
          </w:rPr>
          <w:t>rou</w:t>
        </w:r>
      </w:ins>
      <w:ins w:id="64" w:author="Administrator" w:date="2020-10-11T00:16:18Z">
        <w:r>
          <w:rPr>
            <w:rFonts w:hint="eastAsia" w:eastAsia="宋体"/>
            <w:lang w:val="en-US" w:eastAsia="zh-CN"/>
          </w:rPr>
          <w:t>t</w:t>
        </w:r>
      </w:ins>
      <w:ins w:id="65" w:author="Administrator" w:date="2020-10-11T00:16:19Z">
        <w:r>
          <w:rPr>
            <w:rFonts w:hint="eastAsia" w:eastAsia="宋体"/>
            <w:lang w:val="en-US" w:eastAsia="zh-CN"/>
          </w:rPr>
          <w:t>ing</w:t>
        </w:r>
      </w:ins>
      <w:ins w:id="66" w:author="Administrator" w:date="2020-10-11T00:15:25Z">
        <w:r>
          <w:rPr>
            <w:rFonts w:hint="eastAsia" w:eastAsia="宋体"/>
            <w:lang w:val="en-US" w:eastAsia="zh-CN"/>
          </w:rPr>
          <w:t xml:space="preserve"> part</w:t>
        </w:r>
      </w:ins>
      <w:ins w:id="67" w:author="Administrator" w:date="2020-10-11T00:15:28Z">
        <w:r>
          <w:rPr>
            <w:rFonts w:hint="eastAsia" w:eastAsia="宋体"/>
            <w:lang w:val="en-US" w:eastAsia="zh-CN"/>
          </w:rPr>
          <w:t>:</w:t>
        </w:r>
      </w:ins>
      <w:bookmarkStart w:id="2" w:name="_GoBack"/>
      <w:bookmarkEnd w:id="2"/>
    </w:p>
    <w:p>
      <w:pPr>
        <w:rPr>
          <w:rFonts w:hint="default" w:eastAsia="宋体"/>
          <w:lang w:val="en-US" w:eastAsia="zh-CN"/>
        </w:rPr>
      </w:pPr>
      <w:ins w:id="68" w:author="Administrator" w:date="2020-10-11T00:15:31Z">
        <w:r>
          <w:rPr/>
          <w:drawing>
            <wp:inline distT="0" distB="0" distL="114300" distR="114300">
              <wp:extent cx="5626100" cy="3129915"/>
              <wp:effectExtent l="0" t="0" r="12700" b="133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5626100" cy="3129915"/>
                      </a:xfrm>
                      <a:prstGeom prst="rect">
                        <a:avLst/>
                      </a:prstGeom>
                      <a:noFill/>
                      <a:ln>
                        <a:noFill/>
                      </a:ln>
                    </pic:spPr>
                  </pic:pic>
                </a:graphicData>
              </a:graphic>
            </wp:inline>
          </w:drawing>
        </w:r>
      </w:ins>
    </w:p>
    <w:p>
      <w:pPr>
        <w:rPr>
          <w:rFonts w:eastAsiaTheme="minorEastAsia"/>
          <w:b/>
          <w:bCs/>
          <w:lang w:eastAsia="zh-CN"/>
        </w:rPr>
      </w:pPr>
      <w:r>
        <w:rPr>
          <w:rFonts w:hint="eastAsia" w:eastAsiaTheme="minorEastAsia"/>
          <w:b/>
          <w:bCs/>
          <w:lang w:eastAsia="zh-CN"/>
        </w:rPr>
        <w:t>P</w:t>
      </w:r>
      <w:r>
        <w:rPr>
          <w:rFonts w:eastAsiaTheme="minorEastAsia"/>
          <w:b/>
          <w:bCs/>
          <w:lang w:eastAsia="zh-CN"/>
        </w:rPr>
        <w:t>ost-lab</w:t>
      </w:r>
    </w:p>
    <w:p>
      <w:pPr>
        <w:pStyle w:val="92"/>
        <w:numPr>
          <w:ilvl w:val="0"/>
          <w:numId w:val="15"/>
        </w:numPr>
        <w:rPr>
          <w:ins w:id="71" w:author="Lian, Xinyu" w:date="2020-10-09T18:32:00Z"/>
          <w:rFonts w:eastAsiaTheme="minorEastAsia"/>
          <w:lang w:eastAsia="zh-CN"/>
          <w:rPrChange w:id="72" w:author="Lian, Xinyu" w:date="2020-10-09T18:32:00Z">
            <w:rPr>
              <w:ins w:id="73" w:author="Lian, Xinyu" w:date="2020-10-09T18:32:00Z"/>
              <w:rFonts w:eastAsiaTheme="minorEastAsia"/>
              <w:lang w:eastAsia="zh-CN"/>
            </w:rPr>
          </w:rPrChange>
        </w:rPr>
        <w:pPrChange w:id="70" w:author="Lian, Xinyu" w:date="2020-10-09T18:32:00Z">
          <w:pPr/>
        </w:pPrChange>
      </w:pPr>
      <w:del w:id="74" w:author="Lian, Xinyu" w:date="2020-10-09T18:32:00Z">
        <w:r>
          <w:rPr>
            <w:rFonts w:hint="eastAsia" w:eastAsiaTheme="minorEastAsia"/>
            <w:lang w:eastAsia="zh-CN"/>
          </w:rPr>
          <w:delText>1</w:delText>
        </w:r>
      </w:del>
      <w:del w:id="75" w:author="Lian, Xinyu" w:date="2020-10-09T18:32:00Z">
        <w:r>
          <w:rPr>
            <w:rFonts w:eastAsiaTheme="minorEastAsia"/>
            <w:lang w:eastAsia="zh-CN"/>
            <w:rPrChange w:id="76" w:author="Lian, Xinyu" w:date="2020-10-09T18:32:00Z">
              <w:rPr>
                <w:rFonts w:eastAsiaTheme="minorEastAsia"/>
                <w:lang w:eastAsia="zh-CN"/>
              </w:rPr>
            </w:rPrChange>
          </w:rPr>
          <w:delText xml:space="preserve">. </w:delText>
        </w:r>
      </w:del>
      <w:r>
        <w:rPr>
          <w:rFonts w:eastAsiaTheme="minorEastAsia"/>
          <w:lang w:eastAsia="zh-CN"/>
          <w:rPrChange w:id="77" w:author="Lian, Xinyu" w:date="2020-10-09T18:32:00Z">
            <w:rPr>
              <w:rFonts w:eastAsiaTheme="minorEastAsia"/>
              <w:lang w:eastAsia="zh-CN"/>
            </w:rPr>
          </w:rPrChange>
        </w:rPr>
        <w:t>Bugs&amp;Debugs</w:t>
      </w:r>
    </w:p>
    <w:p>
      <w:pPr>
        <w:rPr>
          <w:ins w:id="78" w:author="Lian, Xinyu" w:date="2020-10-09T18:32:00Z"/>
          <w:rFonts w:eastAsiaTheme="minorEastAsia"/>
          <w:lang w:eastAsia="zh-CN"/>
        </w:rPr>
      </w:pPr>
      <w:ins w:id="79" w:author="Lian, Xinyu" w:date="2020-10-09T18:32:00Z">
        <w:r>
          <w:rPr>
            <w:rFonts w:eastAsiaTheme="minorEastAsia"/>
            <w:lang w:eastAsia="zh-CN"/>
          </w:rPr>
          <w:t>Thanks to Pro. Li, we learnt a lot in the lecture and we can finish the lab smoothly. In this lab, we only meet one bug that when we connect the line in quartus, we combine one line with two other lines, which will cause the error that one signal will have two different input. After we delete the wrong line, our circuit worked well.</w:t>
        </w:r>
      </w:ins>
    </w:p>
    <w:p>
      <w:pPr>
        <w:rPr>
          <w:rFonts w:hint="eastAsia" w:eastAsiaTheme="minorEastAsia"/>
          <w:lang w:eastAsia="zh-CN"/>
          <w:rPrChange w:id="80" w:author="Lian, Xinyu" w:date="2020-10-09T18:32:00Z">
            <w:rPr>
              <w:rFonts w:eastAsiaTheme="minorEastAsia"/>
              <w:lang w:eastAsia="zh-CN"/>
            </w:rPr>
          </w:rPrChange>
        </w:rPr>
      </w:pPr>
    </w:p>
    <w:p>
      <w:pPr>
        <w:rPr>
          <w:rFonts w:eastAsiaTheme="minorEastAsia"/>
          <w:lang w:eastAsia="zh-CN"/>
        </w:rPr>
      </w:pPr>
      <w:r>
        <w:rPr>
          <w:rFonts w:hint="eastAsia" w:eastAsiaTheme="minorEastAsia"/>
          <w:lang w:eastAsia="zh-CN"/>
        </w:rPr>
        <w:t>2</w:t>
      </w:r>
      <w:r>
        <w:rPr>
          <w:rFonts w:eastAsiaTheme="minorEastAsia"/>
          <w:lang w:eastAsia="zh-CN"/>
        </w:rPr>
        <w:t>. Discuss the design process of your state machine, what are the tradeoffs of a Mealy machine vs a Moore machine?</w:t>
      </w:r>
    </w:p>
    <w:p>
      <w:pPr>
        <w:rPr>
          <w:rFonts w:eastAsiaTheme="minorEastAsia"/>
          <w:lang w:eastAsia="zh-CN"/>
        </w:rPr>
      </w:pPr>
      <w:r>
        <w:rPr>
          <w:rFonts w:hint="eastAsia" w:eastAsiaTheme="minorEastAsia"/>
          <w:lang w:eastAsia="zh-CN"/>
        </w:rPr>
        <w:t>W</w:t>
      </w:r>
      <w:r>
        <w:rPr>
          <w:rFonts w:eastAsiaTheme="minorEastAsia"/>
          <w:lang w:eastAsia="zh-CN"/>
        </w:rPr>
        <w:t>e choose Mealy machine in this lab not only because of the truth table for the control unit provided for us is written in the form of Mealy machine, but we notice that Mealy machine has an advantage that Moore machine cannot match: fewer states for the same level control requirement.</w:t>
      </w:r>
    </w:p>
    <w:p>
      <w:pPr>
        <w:rPr>
          <w:rFonts w:eastAsiaTheme="minorEastAsia"/>
          <w:lang w:eastAsia="zh-CN"/>
        </w:rPr>
      </w:pPr>
      <w:r>
        <w:rPr>
          <w:rFonts w:eastAsiaTheme="minorEastAsia"/>
          <w:lang w:eastAsia="zh-CN"/>
        </w:rPr>
        <w:t>Since the outputs of the Mealy machine depends on a combination of the current state and the current inputs, we can use fewer states for the implement of Mealy machine than the Moore machine, so using Mealy machine will simplify the structure of our circuit.</w:t>
      </w:r>
    </w:p>
    <w:p>
      <w:pPr>
        <w:rPr>
          <w:ins w:id="81" w:author="Lian, Xinyu" w:date="2020-10-09T18:32:00Z"/>
          <w:rFonts w:eastAsiaTheme="minorEastAsia"/>
          <w:lang w:eastAsia="zh-CN"/>
        </w:rPr>
      </w:pPr>
      <w:r>
        <w:rPr>
          <w:rFonts w:hint="eastAsia" w:eastAsiaTheme="minorEastAsia"/>
          <w:lang w:eastAsia="zh-CN"/>
        </w:rPr>
        <w:t>N</w:t>
      </w:r>
      <w:r>
        <w:rPr>
          <w:rFonts w:eastAsiaTheme="minorEastAsia"/>
          <w:lang w:eastAsia="zh-CN"/>
        </w:rPr>
        <w:t xml:space="preserve">evertheless, sometimes Moore machine will perform better than Mealy. Firstly, the architecture of Moore machine is easier for us to understand. In addition, Moore machine provides us more states so that we will spend less time to find bugs in our circuit because of more test choices. According to one blog [1], the output of Moore machine is synchronized with the clock, and the jitter of the output signal can be eliminated to a certain extent when Moore machine receives complex input signals. </w:t>
      </w:r>
    </w:p>
    <w:p>
      <w:pPr>
        <w:rPr>
          <w:rFonts w:eastAsiaTheme="minorEastAsia"/>
          <w:lang w:eastAsia="zh-CN"/>
        </w:rPr>
      </w:pPr>
    </w:p>
    <w:p>
      <w:pPr>
        <w:rPr>
          <w:ins w:id="82" w:author="Lian, Xinyu" w:date="2020-10-09T18:33:00Z"/>
          <w:rFonts w:eastAsiaTheme="minorEastAsia"/>
          <w:b/>
          <w:bCs/>
          <w:lang w:eastAsia="zh-CN"/>
        </w:rPr>
      </w:pPr>
      <w:ins w:id="83" w:author="Lian, Xinyu" w:date="2020-10-09T18:33:00Z">
        <w:r>
          <w:rPr>
            <w:rFonts w:hint="eastAsia" w:eastAsiaTheme="minorEastAsia"/>
            <w:b/>
            <w:bCs/>
            <w:lang w:eastAsia="zh-CN"/>
          </w:rPr>
          <w:t>Con</w:t>
        </w:r>
      </w:ins>
      <w:ins w:id="84" w:author="Lian, Xinyu" w:date="2020-10-09T18:33:00Z">
        <w:r>
          <w:rPr>
            <w:rFonts w:eastAsiaTheme="minorEastAsia"/>
            <w:b/>
            <w:bCs/>
            <w:lang w:eastAsia="zh-CN"/>
          </w:rPr>
          <w:t>clusion</w:t>
        </w:r>
      </w:ins>
    </w:p>
    <w:p>
      <w:pPr>
        <w:rPr>
          <w:ins w:id="85" w:author="Lian, Xinyu" w:date="2020-10-09T18:33:00Z"/>
          <w:rFonts w:eastAsiaTheme="minorEastAsia"/>
          <w:sz w:val="22"/>
          <w:lang w:val="en-US" w:eastAsia="zh-CN"/>
          <w:rPrChange w:id="86" w:author="Lian, Xinyu" w:date="2020-10-09T18:33:00Z">
            <w:rPr>
              <w:ins w:id="87" w:author="Lian, Xinyu" w:date="2020-10-09T18:33:00Z"/>
              <w:sz w:val="24"/>
              <w:lang w:val="en"/>
            </w:rPr>
          </w:rPrChange>
        </w:rPr>
      </w:pPr>
      <w:ins w:id="88" w:author="Lian, Xinyu" w:date="2020-10-09T18:33:00Z">
        <w:r>
          <w:rPr>
            <w:sz w:val="24"/>
          </w:rPr>
          <w:t>I</w:t>
        </w:r>
      </w:ins>
      <w:ins w:id="89" w:author="Lian, Xinyu" w:date="2020-10-09T18:33:00Z">
        <w:r>
          <w:rPr>
            <w:rFonts w:eastAsiaTheme="minorEastAsia"/>
            <w:sz w:val="22"/>
            <w:lang w:eastAsia="zh-CN"/>
            <w:rPrChange w:id="90" w:author="Lian, Xinyu" w:date="2020-10-09T18:33:00Z">
              <w:rPr>
                <w:sz w:val="24"/>
              </w:rPr>
            </w:rPrChange>
          </w:rPr>
          <w:t>n this experiment, we designed a bit-serial logic processor, which can perform eight different logical computation on two 4-digit binary numbers. We divide the whole circuit to several parts, register unit using two 4-bit shift registers, computation unit using combinational logic, routing unit using two 4-1 MUXs and control unit using mealy machines.</w:t>
        </w:r>
      </w:ins>
      <w:ins w:id="91" w:author="Lian, Xinyu" w:date="2020-10-09T18:33:00Z">
        <w:r>
          <w:rPr>
            <w:rFonts w:eastAsiaTheme="minorEastAsia"/>
            <w:sz w:val="22"/>
            <w:lang w:val="en-US" w:eastAsia="zh-CN"/>
            <w:rPrChange w:id="92" w:author="Lian, Xinyu" w:date="2020-10-09T18:33:00Z">
              <w:rPr>
                <w:sz w:val="24"/>
                <w:lang w:val="en"/>
              </w:rPr>
            </w:rPrChange>
          </w:rPr>
          <w:t xml:space="preserve"> Through this lab, we learned the importance of having a modular design especially when creating larger circuits. We also had a </w:t>
        </w:r>
      </w:ins>
      <w:ins w:id="93" w:author="Lian, Xinyu" w:date="2020-10-09T18:33:00Z">
        <w:r>
          <w:rPr>
            <w:rFonts w:eastAsiaTheme="minorEastAsia"/>
            <w:sz w:val="22"/>
            <w:lang w:val="en-US" w:eastAsia="zh-CN"/>
            <w:rPrChange w:id="94" w:author="Lian, Xinyu" w:date="2020-10-09T18:33:00Z">
              <w:rPr>
                <w:sz w:val="24"/>
                <w:lang w:val="en"/>
              </w:rPr>
            </w:rPrChange>
          </w:rPr>
          <w:t>refresher on Mealy and Moore machines through this lab, which will help us in future labs when we have to design more state machines in SystemVerilog.</w:t>
        </w:r>
      </w:ins>
    </w:p>
    <w:p>
      <w:pPr>
        <w:rPr>
          <w:ins w:id="95" w:author="Lian, Xinyu" w:date="2020-10-09T18:32:00Z"/>
          <w:rFonts w:hint="eastAsia" w:eastAsiaTheme="minorEastAsia"/>
          <w:b/>
          <w:bCs/>
          <w:lang w:val="en" w:eastAsia="zh-CN"/>
          <w:rPrChange w:id="96" w:author="Lian, Xinyu" w:date="2020-10-09T18:33:00Z">
            <w:rPr>
              <w:ins w:id="97" w:author="Lian, Xinyu" w:date="2020-10-09T18:32:00Z"/>
              <w:rFonts w:hint="eastAsia" w:eastAsiaTheme="minorEastAsia"/>
              <w:b/>
              <w:bCs/>
              <w:lang w:eastAsia="zh-CN"/>
            </w:rPr>
          </w:rPrChange>
        </w:rPr>
      </w:pPr>
    </w:p>
    <w:p>
      <w:pPr>
        <w:rPr>
          <w:rFonts w:eastAsiaTheme="minorEastAsia"/>
          <w:lang w:eastAsia="zh-CN"/>
        </w:rPr>
      </w:pPr>
      <w:r>
        <w:rPr>
          <w:rFonts w:eastAsiaTheme="minorEastAsia"/>
          <w:lang w:eastAsia="zh-CN"/>
        </w:rPr>
        <w:br w:type="page"/>
      </w:r>
    </w:p>
    <w:p>
      <w:pPr>
        <w:jc w:val="center"/>
        <w:rPr>
          <w:rFonts w:eastAsiaTheme="minorEastAsia"/>
          <w:sz w:val="36"/>
          <w:szCs w:val="36"/>
          <w:lang w:eastAsia="zh-CN"/>
        </w:rPr>
      </w:pPr>
      <w:r>
        <w:rPr>
          <w:rFonts w:hint="eastAsia" w:eastAsiaTheme="minorEastAsia"/>
          <w:sz w:val="36"/>
          <w:szCs w:val="36"/>
          <w:lang w:eastAsia="zh-CN"/>
        </w:rPr>
        <w:t>Ref</w:t>
      </w:r>
      <w:r>
        <w:rPr>
          <w:rFonts w:eastAsiaTheme="minorEastAsia"/>
          <w:sz w:val="36"/>
          <w:szCs w:val="36"/>
          <w:lang w:eastAsia="zh-CN"/>
        </w:rPr>
        <w:t>erence</w:t>
      </w:r>
    </w:p>
    <w:p>
      <w:pPr>
        <w:rPr>
          <w:rFonts w:eastAsiaTheme="minorEastAsia"/>
          <w:sz w:val="24"/>
          <w:szCs w:val="24"/>
          <w:lang w:eastAsia="zh-CN"/>
        </w:rPr>
      </w:pPr>
      <w:r>
        <w:rPr>
          <w:rFonts w:hint="eastAsia" w:eastAsiaTheme="minorEastAsia"/>
          <w:sz w:val="24"/>
          <w:szCs w:val="24"/>
          <w:lang w:eastAsia="zh-CN"/>
        </w:rPr>
        <w:t>[</w:t>
      </w:r>
      <w:r>
        <w:rPr>
          <w:rFonts w:eastAsiaTheme="minorEastAsia"/>
          <w:sz w:val="24"/>
          <w:szCs w:val="24"/>
          <w:lang w:eastAsia="zh-CN"/>
        </w:rPr>
        <w:t>1] https://blog.csdn.net/a931103123/article/details/41625707</w:t>
      </w:r>
    </w:p>
    <w:sectPr>
      <w:pgSz w:w="12240" w:h="15840"/>
      <w:pgMar w:top="1500" w:right="168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233A1D32"/>
    <w:multiLevelType w:val="multilevel"/>
    <w:tmpl w:val="233A1D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39A51D4"/>
    <w:multiLevelType w:val="multilevel"/>
    <w:tmpl w:val="339A51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6901CBA"/>
    <w:multiLevelType w:val="multilevel"/>
    <w:tmpl w:val="56901C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B3013C3"/>
    <w:multiLevelType w:val="multilevel"/>
    <w:tmpl w:val="5B3013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9C54E84"/>
    <w:multiLevelType w:val="multilevel"/>
    <w:tmpl w:val="79C54E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2"/>
  </w:num>
  <w:num w:numId="12">
    <w:abstractNumId w:val="14"/>
  </w:num>
  <w:num w:numId="13">
    <w:abstractNumId w:val="13"/>
  </w:num>
  <w:num w:numId="14">
    <w:abstractNumId w:val="11"/>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an, Xinyu">
    <w15:presenceInfo w15:providerId="AD" w15:userId="S::xinyul.18@intl.zju.edu.cn::507dc00e-521a-4ad6-b503-c3e3312f6451"/>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2E"/>
    <w:rsid w:val="00031F8E"/>
    <w:rsid w:val="00043C0D"/>
    <w:rsid w:val="0006258C"/>
    <w:rsid w:val="00070694"/>
    <w:rsid w:val="000E0234"/>
    <w:rsid w:val="000E2E40"/>
    <w:rsid w:val="00102B5C"/>
    <w:rsid w:val="00102EC8"/>
    <w:rsid w:val="00124F8C"/>
    <w:rsid w:val="00130984"/>
    <w:rsid w:val="001E029D"/>
    <w:rsid w:val="001F4D60"/>
    <w:rsid w:val="002933AB"/>
    <w:rsid w:val="002B22C3"/>
    <w:rsid w:val="002F1C01"/>
    <w:rsid w:val="00316734"/>
    <w:rsid w:val="00324FF5"/>
    <w:rsid w:val="003251B2"/>
    <w:rsid w:val="00333D21"/>
    <w:rsid w:val="00370852"/>
    <w:rsid w:val="00394C79"/>
    <w:rsid w:val="003C37D3"/>
    <w:rsid w:val="003D3E2A"/>
    <w:rsid w:val="004115FC"/>
    <w:rsid w:val="00424032"/>
    <w:rsid w:val="00433DD2"/>
    <w:rsid w:val="00496344"/>
    <w:rsid w:val="004A54B3"/>
    <w:rsid w:val="004E318F"/>
    <w:rsid w:val="0056321E"/>
    <w:rsid w:val="005639FE"/>
    <w:rsid w:val="00570612"/>
    <w:rsid w:val="0059519A"/>
    <w:rsid w:val="005C7BBB"/>
    <w:rsid w:val="005D4A75"/>
    <w:rsid w:val="006052D8"/>
    <w:rsid w:val="0060650D"/>
    <w:rsid w:val="00622A12"/>
    <w:rsid w:val="0066703B"/>
    <w:rsid w:val="006923BC"/>
    <w:rsid w:val="006F25A1"/>
    <w:rsid w:val="006F64A3"/>
    <w:rsid w:val="006F7F66"/>
    <w:rsid w:val="007127A7"/>
    <w:rsid w:val="0071592C"/>
    <w:rsid w:val="007403D3"/>
    <w:rsid w:val="00752E07"/>
    <w:rsid w:val="007A0F69"/>
    <w:rsid w:val="007A2A01"/>
    <w:rsid w:val="007A2A26"/>
    <w:rsid w:val="007B52A6"/>
    <w:rsid w:val="007C293D"/>
    <w:rsid w:val="007C5388"/>
    <w:rsid w:val="007D26CF"/>
    <w:rsid w:val="007E10EC"/>
    <w:rsid w:val="007F0BF2"/>
    <w:rsid w:val="00807A2E"/>
    <w:rsid w:val="008201DC"/>
    <w:rsid w:val="008A2AF8"/>
    <w:rsid w:val="008B6865"/>
    <w:rsid w:val="008D52FA"/>
    <w:rsid w:val="008E7388"/>
    <w:rsid w:val="008F5462"/>
    <w:rsid w:val="00932A25"/>
    <w:rsid w:val="00954900"/>
    <w:rsid w:val="0095612A"/>
    <w:rsid w:val="00975724"/>
    <w:rsid w:val="00A07854"/>
    <w:rsid w:val="00A30556"/>
    <w:rsid w:val="00A464AA"/>
    <w:rsid w:val="00A61618"/>
    <w:rsid w:val="00AC0DE7"/>
    <w:rsid w:val="00BA5C23"/>
    <w:rsid w:val="00BC2948"/>
    <w:rsid w:val="00BD1711"/>
    <w:rsid w:val="00BD76E3"/>
    <w:rsid w:val="00CB3753"/>
    <w:rsid w:val="00CE3857"/>
    <w:rsid w:val="00D0049D"/>
    <w:rsid w:val="00D26C97"/>
    <w:rsid w:val="00D51F4E"/>
    <w:rsid w:val="00D54C4B"/>
    <w:rsid w:val="00D66FD3"/>
    <w:rsid w:val="00D76012"/>
    <w:rsid w:val="00D77C65"/>
    <w:rsid w:val="00E03C7B"/>
    <w:rsid w:val="00E248CA"/>
    <w:rsid w:val="00E300F6"/>
    <w:rsid w:val="00E37A73"/>
    <w:rsid w:val="00E57AB1"/>
    <w:rsid w:val="00E57D0C"/>
    <w:rsid w:val="00E6767B"/>
    <w:rsid w:val="00E7333B"/>
    <w:rsid w:val="00EA3CAA"/>
    <w:rsid w:val="00F366D5"/>
    <w:rsid w:val="00F515A2"/>
    <w:rsid w:val="00F81026"/>
    <w:rsid w:val="00FA6D10"/>
    <w:rsid w:val="00FE27F8"/>
    <w:rsid w:val="00FE4111"/>
    <w:rsid w:val="00FF0C10"/>
    <w:rsid w:val="00FF1116"/>
    <w:rsid w:val="00FF3AC3"/>
    <w:rsid w:val="420E2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qFormat="1"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3">
    <w:name w:val="heading 1"/>
    <w:basedOn w:val="1"/>
    <w:next w:val="1"/>
    <w:qFormat/>
    <w:uiPriority w:val="9"/>
    <w:pPr>
      <w:spacing w:before="58"/>
      <w:ind w:left="2926" w:right="2945"/>
      <w:jc w:val="center"/>
      <w:outlineLvl w:val="0"/>
    </w:pPr>
    <w:rPr>
      <w:b/>
      <w:bCs/>
      <w:sz w:val="48"/>
      <w:szCs w:val="48"/>
    </w:rPr>
  </w:style>
  <w:style w:type="paragraph" w:styleId="4">
    <w:name w:val="heading 2"/>
    <w:basedOn w:val="1"/>
    <w:next w:val="1"/>
    <w:unhideWhenUsed/>
    <w:qFormat/>
    <w:uiPriority w:val="9"/>
    <w:pPr>
      <w:spacing w:line="274" w:lineRule="exact"/>
      <w:ind w:left="100"/>
      <w:outlineLvl w:val="1"/>
    </w:pPr>
    <w:rPr>
      <w:b/>
      <w:bCs/>
      <w:sz w:val="24"/>
      <w:szCs w:val="24"/>
    </w:rPr>
  </w:style>
  <w:style w:type="paragraph" w:styleId="5">
    <w:name w:val="heading 3"/>
    <w:basedOn w:val="1"/>
    <w:next w:val="1"/>
    <w:link w:val="103"/>
    <w:semiHidden/>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10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105"/>
    <w:semiHidden/>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10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1"/>
    <w:link w:val="107"/>
    <w:semiHidden/>
    <w:unhideWhenUsed/>
    <w:qFormat/>
    <w:uiPriority w:val="9"/>
    <w:pPr>
      <w:keepNext/>
      <w:keepLines/>
      <w:spacing w:before="240" w:after="64" w:line="320" w:lineRule="auto"/>
      <w:outlineLvl w:val="6"/>
    </w:pPr>
    <w:rPr>
      <w:b/>
      <w:bCs/>
      <w:sz w:val="24"/>
      <w:szCs w:val="24"/>
    </w:rPr>
  </w:style>
  <w:style w:type="paragraph" w:styleId="10">
    <w:name w:val="heading 8"/>
    <w:basedOn w:val="1"/>
    <w:next w:val="1"/>
    <w:link w:val="108"/>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1"/>
    <w:link w:val="109"/>
    <w:semiHidden/>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90">
    <w:name w:val="Default Paragraph Font"/>
    <w:unhideWhenUsed/>
    <w:qFormat/>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14"/>
    <w:semiHidden/>
    <w:unhideWhenUs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sz w:val="24"/>
      <w:szCs w:val="24"/>
      <w:lang w:val="en-US" w:eastAsia="en-US" w:bidi="en-US"/>
    </w:rPr>
  </w:style>
  <w:style w:type="paragraph" w:styleId="12">
    <w:name w:val="List 3"/>
    <w:basedOn w:val="1"/>
    <w:semiHidden/>
    <w:unhideWhenUsed/>
    <w:uiPriority w:val="99"/>
    <w:pPr>
      <w:ind w:left="100" w:leftChars="400" w:hanging="200" w:hangingChars="200"/>
      <w:contextualSpacing/>
    </w:pPr>
  </w:style>
  <w:style w:type="paragraph" w:styleId="13">
    <w:name w:val="toc 7"/>
    <w:basedOn w:val="1"/>
    <w:next w:val="1"/>
    <w:semiHidden/>
    <w:unhideWhenUsed/>
    <w:uiPriority w:val="39"/>
    <w:pPr>
      <w:ind w:left="2520" w:leftChars="1200"/>
    </w:p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ind w:left="420" w:leftChars="200"/>
    </w:pPr>
  </w:style>
  <w:style w:type="paragraph" w:styleId="16">
    <w:name w:val="Note Heading"/>
    <w:basedOn w:val="1"/>
    <w:next w:val="1"/>
    <w:link w:val="137"/>
    <w:semiHidden/>
    <w:unhideWhenUsed/>
    <w:uiPriority w:val="99"/>
    <w:pPr>
      <w:jc w:val="center"/>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semiHidden/>
    <w:unhideWhenUsed/>
    <w:uiPriority w:val="99"/>
    <w:pPr>
      <w:ind w:left="1400" w:leftChars="1400"/>
    </w:pPr>
  </w:style>
  <w:style w:type="paragraph" w:styleId="19">
    <w:name w:val="E-mail Signature"/>
    <w:basedOn w:val="1"/>
    <w:link w:val="112"/>
    <w:semiHidden/>
    <w:unhideWhenUsed/>
    <w:uiPriority w:val="99"/>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firstLine="420" w:firstLineChars="200"/>
    </w:pPr>
  </w:style>
  <w:style w:type="paragraph" w:styleId="22">
    <w:name w:val="caption"/>
    <w:basedOn w:val="1"/>
    <w:next w:val="1"/>
    <w:semiHidden/>
    <w:unhideWhenUsed/>
    <w:qFormat/>
    <w:uiPriority w:val="35"/>
    <w:rPr>
      <w:rFonts w:eastAsia="黑体" w:asciiTheme="majorHAnsi" w:hAnsiTheme="majorHAnsi" w:cstheme="majorBidi"/>
      <w:sz w:val="20"/>
      <w:szCs w:val="20"/>
    </w:rPr>
  </w:style>
  <w:style w:type="paragraph" w:styleId="23">
    <w:name w:val="index 5"/>
    <w:basedOn w:val="1"/>
    <w:next w:val="1"/>
    <w:semiHidden/>
    <w:unhideWhenUsed/>
    <w:uiPriority w:val="99"/>
    <w:pPr>
      <w:ind w:left="800" w:leftChars="8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round" w:vAnchor="margin" w:hAnchor="page" w:xAlign="center" w:yAlign="bottom"/>
      <w:snapToGrid w:val="0"/>
      <w:ind w:left="100" w:leftChars="1400"/>
    </w:pPr>
    <w:rPr>
      <w:rFonts w:asciiTheme="majorHAnsi" w:hAnsiTheme="majorHAnsi" w:eastAsiaTheme="majorEastAsia" w:cstheme="majorBidi"/>
      <w:sz w:val="24"/>
      <w:szCs w:val="24"/>
    </w:rPr>
  </w:style>
  <w:style w:type="paragraph" w:styleId="26">
    <w:name w:val="Document Map"/>
    <w:basedOn w:val="1"/>
    <w:link w:val="125"/>
    <w:semiHidden/>
    <w:unhideWhenUsed/>
    <w:uiPriority w:val="99"/>
    <w:rPr>
      <w:rFonts w:ascii="Microsoft YaHei UI" w:eastAsia="Microsoft YaHei UI"/>
      <w:sz w:val="18"/>
      <w:szCs w:val="18"/>
    </w:rPr>
  </w:style>
  <w:style w:type="paragraph" w:styleId="27">
    <w:name w:val="toa heading"/>
    <w:basedOn w:val="1"/>
    <w:next w:val="1"/>
    <w:semiHidden/>
    <w:unhideWhenUsed/>
    <w:uiPriority w:val="99"/>
    <w:pPr>
      <w:spacing w:before="120"/>
    </w:pPr>
    <w:rPr>
      <w:rFonts w:asciiTheme="majorHAnsi" w:hAnsiTheme="majorHAnsi" w:eastAsiaTheme="majorEastAsia" w:cstheme="majorBidi"/>
      <w:sz w:val="24"/>
      <w:szCs w:val="24"/>
    </w:rPr>
  </w:style>
  <w:style w:type="paragraph" w:styleId="28">
    <w:name w:val="annotation text"/>
    <w:basedOn w:val="1"/>
    <w:link w:val="119"/>
    <w:semiHidden/>
    <w:unhideWhenUsed/>
    <w:uiPriority w:val="99"/>
  </w:style>
  <w:style w:type="paragraph" w:styleId="29">
    <w:name w:val="index 6"/>
    <w:basedOn w:val="1"/>
    <w:next w:val="1"/>
    <w:semiHidden/>
    <w:unhideWhenUsed/>
    <w:uiPriority w:val="99"/>
    <w:pPr>
      <w:ind w:left="1000" w:leftChars="1000"/>
    </w:pPr>
  </w:style>
  <w:style w:type="paragraph" w:styleId="30">
    <w:name w:val="Salutation"/>
    <w:basedOn w:val="1"/>
    <w:next w:val="1"/>
    <w:link w:val="110"/>
    <w:semiHidden/>
    <w:unhideWhenUsed/>
    <w:uiPriority w:val="99"/>
  </w:style>
  <w:style w:type="paragraph" w:styleId="31">
    <w:name w:val="Body Text 3"/>
    <w:basedOn w:val="1"/>
    <w:link w:val="131"/>
    <w:semiHidden/>
    <w:unhideWhenUsed/>
    <w:uiPriority w:val="99"/>
    <w:pPr>
      <w:spacing w:after="120"/>
    </w:pPr>
    <w:rPr>
      <w:sz w:val="16"/>
      <w:szCs w:val="16"/>
    </w:rPr>
  </w:style>
  <w:style w:type="paragraph" w:styleId="32">
    <w:name w:val="Closing"/>
    <w:basedOn w:val="1"/>
    <w:link w:val="116"/>
    <w:semiHidden/>
    <w:unhideWhenUsed/>
    <w:uiPriority w:val="99"/>
    <w:pPr>
      <w:ind w:left="100" w:leftChars="210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97"/>
    <w:qFormat/>
    <w:uiPriority w:val="1"/>
    <w:rPr>
      <w:sz w:val="24"/>
      <w:szCs w:val="24"/>
    </w:rPr>
  </w:style>
  <w:style w:type="paragraph" w:styleId="35">
    <w:name w:val="Body Text Indent"/>
    <w:basedOn w:val="1"/>
    <w:link w:val="133"/>
    <w:semiHidden/>
    <w:unhideWhenUsed/>
    <w:uiPriority w:val="99"/>
    <w:pPr>
      <w:spacing w:after="120"/>
      <w:ind w:left="420" w:leftChars="20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100" w:leftChars="200" w:hanging="200" w:hangingChars="200"/>
      <w:contextualSpacing/>
    </w:pPr>
  </w:style>
  <w:style w:type="paragraph" w:styleId="38">
    <w:name w:val="List Continue"/>
    <w:basedOn w:val="1"/>
    <w:semiHidden/>
    <w:unhideWhenUsed/>
    <w:uiPriority w:val="99"/>
    <w:pPr>
      <w:spacing w:after="120"/>
      <w:ind w:left="420" w:leftChars="200"/>
      <w:contextualSpacing/>
    </w:pPr>
  </w:style>
  <w:style w:type="paragraph" w:styleId="39">
    <w:name w:val="Block Text"/>
    <w:basedOn w:val="1"/>
    <w:semiHidden/>
    <w:unhideWhenUsed/>
    <w:uiPriority w:val="99"/>
    <w:pPr>
      <w:spacing w:after="120"/>
      <w:ind w:left="1440" w:leftChars="700" w:right="1440" w:rightChars="700"/>
    </w:p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99"/>
    <w:semiHidden/>
    <w:unhideWhenUsed/>
    <w:qFormat/>
    <w:uiPriority w:val="99"/>
    <w:rPr>
      <w:i/>
      <w:iCs/>
    </w:rPr>
  </w:style>
  <w:style w:type="paragraph" w:styleId="42">
    <w:name w:val="index 4"/>
    <w:basedOn w:val="1"/>
    <w:next w:val="1"/>
    <w:semiHidden/>
    <w:unhideWhenUsed/>
    <w:uiPriority w:val="99"/>
    <w:pPr>
      <w:ind w:left="600" w:leftChars="600"/>
    </w:pPr>
  </w:style>
  <w:style w:type="paragraph" w:styleId="43">
    <w:name w:val="toc 5"/>
    <w:basedOn w:val="1"/>
    <w:next w:val="1"/>
    <w:semiHidden/>
    <w:unhideWhenUsed/>
    <w:uiPriority w:val="39"/>
    <w:pPr>
      <w:ind w:left="1680" w:leftChars="800"/>
    </w:pPr>
  </w:style>
  <w:style w:type="paragraph" w:styleId="44">
    <w:name w:val="toc 3"/>
    <w:basedOn w:val="1"/>
    <w:next w:val="1"/>
    <w:semiHidden/>
    <w:unhideWhenUsed/>
    <w:uiPriority w:val="39"/>
    <w:pPr>
      <w:ind w:left="840" w:leftChars="400"/>
    </w:pPr>
  </w:style>
  <w:style w:type="paragraph" w:styleId="45">
    <w:name w:val="Plain Text"/>
    <w:basedOn w:val="1"/>
    <w:link w:val="111"/>
    <w:semiHidden/>
    <w:unhideWhenUsed/>
    <w:uiPriority w:val="99"/>
    <w:rPr>
      <w:rFonts w:hAnsi="Courier New" w:cs="Courier New" w:asciiTheme="minorEastAsia" w:eastAsiaTheme="minorEastAsia"/>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semiHidden/>
    <w:unhideWhenUsed/>
    <w:uiPriority w:val="39"/>
    <w:pPr>
      <w:ind w:left="2940" w:leftChars="1400"/>
    </w:pPr>
  </w:style>
  <w:style w:type="paragraph" w:styleId="49">
    <w:name w:val="index 3"/>
    <w:basedOn w:val="1"/>
    <w:next w:val="1"/>
    <w:semiHidden/>
    <w:unhideWhenUsed/>
    <w:uiPriority w:val="99"/>
    <w:pPr>
      <w:ind w:left="400" w:leftChars="400"/>
    </w:pPr>
  </w:style>
  <w:style w:type="paragraph" w:styleId="50">
    <w:name w:val="Date"/>
    <w:basedOn w:val="1"/>
    <w:next w:val="1"/>
    <w:link w:val="122"/>
    <w:semiHidden/>
    <w:unhideWhenUsed/>
    <w:uiPriority w:val="99"/>
    <w:pPr>
      <w:ind w:left="100" w:leftChars="2500"/>
    </w:pPr>
  </w:style>
  <w:style w:type="paragraph" w:styleId="51">
    <w:name w:val="Body Text Indent 2"/>
    <w:basedOn w:val="1"/>
    <w:link w:val="135"/>
    <w:semiHidden/>
    <w:unhideWhenUsed/>
    <w:uiPriority w:val="99"/>
    <w:pPr>
      <w:spacing w:after="120" w:line="480" w:lineRule="auto"/>
      <w:ind w:left="420" w:leftChars="200"/>
    </w:pPr>
  </w:style>
  <w:style w:type="paragraph" w:styleId="52">
    <w:name w:val="endnote text"/>
    <w:basedOn w:val="1"/>
    <w:link w:val="124"/>
    <w:semiHidden/>
    <w:unhideWhenUsed/>
    <w:uiPriority w:val="99"/>
    <w:pPr>
      <w:snapToGrid w:val="0"/>
    </w:pPr>
  </w:style>
  <w:style w:type="paragraph" w:styleId="53">
    <w:name w:val="List Continue 5"/>
    <w:basedOn w:val="1"/>
    <w:semiHidden/>
    <w:unhideWhenUsed/>
    <w:uiPriority w:val="99"/>
    <w:pPr>
      <w:spacing w:after="120"/>
      <w:ind w:left="2100" w:leftChars="1000"/>
      <w:contextualSpacing/>
    </w:pPr>
  </w:style>
  <w:style w:type="paragraph" w:styleId="54">
    <w:name w:val="Balloon Text"/>
    <w:basedOn w:val="1"/>
    <w:link w:val="96"/>
    <w:semiHidden/>
    <w:unhideWhenUsed/>
    <w:qFormat/>
    <w:uiPriority w:val="99"/>
    <w:rPr>
      <w:sz w:val="18"/>
      <w:szCs w:val="18"/>
    </w:rPr>
  </w:style>
  <w:style w:type="paragraph" w:styleId="55">
    <w:name w:val="footer"/>
    <w:basedOn w:val="1"/>
    <w:link w:val="95"/>
    <w:unhideWhenUsed/>
    <w:qFormat/>
    <w:uiPriority w:val="99"/>
    <w:pPr>
      <w:tabs>
        <w:tab w:val="center" w:pos="4153"/>
        <w:tab w:val="right" w:pos="8306"/>
      </w:tabs>
      <w:snapToGrid w:val="0"/>
    </w:pPr>
    <w:rPr>
      <w:sz w:val="18"/>
      <w:szCs w:val="18"/>
    </w:rPr>
  </w:style>
  <w:style w:type="paragraph" w:styleId="56">
    <w:name w:val="envelope return"/>
    <w:basedOn w:val="1"/>
    <w:semiHidden/>
    <w:unhideWhenUsed/>
    <w:uiPriority w:val="99"/>
    <w:pPr>
      <w:snapToGrid w:val="0"/>
    </w:pPr>
    <w:rPr>
      <w:rFonts w:asciiTheme="majorHAnsi" w:hAnsiTheme="majorHAnsi" w:eastAsiaTheme="majorEastAsia" w:cstheme="majorBidi"/>
    </w:rPr>
  </w:style>
  <w:style w:type="paragraph" w:styleId="57">
    <w:name w:val="header"/>
    <w:basedOn w:val="1"/>
    <w:link w:val="94"/>
    <w:unhideWhenUsed/>
    <w:qFormat/>
    <w:uiPriority w:val="99"/>
    <w:pPr>
      <w:pBdr>
        <w:bottom w:val="single" w:color="auto" w:sz="6" w:space="1"/>
      </w:pBdr>
      <w:tabs>
        <w:tab w:val="center" w:pos="4153"/>
        <w:tab w:val="right" w:pos="8306"/>
      </w:tabs>
      <w:snapToGrid w:val="0"/>
      <w:jc w:val="center"/>
    </w:pPr>
    <w:rPr>
      <w:sz w:val="18"/>
      <w:szCs w:val="18"/>
    </w:rPr>
  </w:style>
  <w:style w:type="paragraph" w:styleId="58">
    <w:name w:val="Signature"/>
    <w:basedOn w:val="1"/>
    <w:link w:val="121"/>
    <w:semiHidden/>
    <w:unhideWhenUsed/>
    <w:uiPriority w:val="99"/>
    <w:pPr>
      <w:ind w:left="100" w:leftChars="2100"/>
    </w:pPr>
  </w:style>
  <w:style w:type="paragraph" w:styleId="59">
    <w:name w:val="toc 1"/>
    <w:basedOn w:val="1"/>
    <w:next w:val="1"/>
    <w:semiHidden/>
    <w:unhideWhenUsed/>
    <w:uiPriority w:val="39"/>
  </w:style>
  <w:style w:type="paragraph" w:styleId="60">
    <w:name w:val="List Continue 4"/>
    <w:basedOn w:val="1"/>
    <w:semiHidden/>
    <w:unhideWhenUsed/>
    <w:uiPriority w:val="99"/>
    <w:pPr>
      <w:spacing w:after="120"/>
      <w:ind w:left="1680" w:leftChars="800"/>
      <w:contextualSpacing/>
    </w:pPr>
  </w:style>
  <w:style w:type="paragraph" w:styleId="61">
    <w:name w:val="toc 4"/>
    <w:basedOn w:val="1"/>
    <w:next w:val="1"/>
    <w:semiHidden/>
    <w:unhideWhenUsed/>
    <w:uiPriority w:val="39"/>
    <w:pPr>
      <w:ind w:left="1260" w:leftChars="600"/>
    </w:p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semiHidden/>
    <w:unhideWhenUsed/>
    <w:uiPriority w:val="99"/>
  </w:style>
  <w:style w:type="paragraph" w:styleId="64">
    <w:name w:val="Subtitle"/>
    <w:basedOn w:val="1"/>
    <w:next w:val="1"/>
    <w:link w:val="113"/>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200" w:hanging="200" w:hangingChars="200"/>
      <w:contextualSpacing/>
    </w:pPr>
  </w:style>
  <w:style w:type="paragraph" w:styleId="67">
    <w:name w:val="footnote text"/>
    <w:basedOn w:val="1"/>
    <w:link w:val="115"/>
    <w:semiHidden/>
    <w:unhideWhenUsed/>
    <w:uiPriority w:val="99"/>
    <w:pPr>
      <w:snapToGrid w:val="0"/>
    </w:pPr>
    <w:rPr>
      <w:sz w:val="18"/>
      <w:szCs w:val="18"/>
    </w:rPr>
  </w:style>
  <w:style w:type="paragraph" w:styleId="68">
    <w:name w:val="toc 6"/>
    <w:basedOn w:val="1"/>
    <w:next w:val="1"/>
    <w:semiHidden/>
    <w:unhideWhenUsed/>
    <w:uiPriority w:val="39"/>
    <w:pPr>
      <w:ind w:left="2100" w:leftChars="1000"/>
    </w:pPr>
  </w:style>
  <w:style w:type="paragraph" w:styleId="69">
    <w:name w:val="List 5"/>
    <w:basedOn w:val="1"/>
    <w:semiHidden/>
    <w:unhideWhenUsed/>
    <w:qFormat/>
    <w:uiPriority w:val="99"/>
    <w:pPr>
      <w:ind w:left="100" w:leftChars="800" w:hanging="200" w:hangingChars="200"/>
      <w:contextualSpacing/>
    </w:pPr>
  </w:style>
  <w:style w:type="paragraph" w:styleId="70">
    <w:name w:val="Body Text Indent 3"/>
    <w:basedOn w:val="1"/>
    <w:link w:val="136"/>
    <w:semiHidden/>
    <w:unhideWhenUsed/>
    <w:uiPriority w:val="99"/>
    <w:pPr>
      <w:spacing w:after="120"/>
      <w:ind w:left="420" w:leftChars="200"/>
    </w:pPr>
    <w:rPr>
      <w:sz w:val="16"/>
      <w:szCs w:val="16"/>
    </w:rPr>
  </w:style>
  <w:style w:type="paragraph" w:styleId="71">
    <w:name w:val="index 7"/>
    <w:basedOn w:val="1"/>
    <w:next w:val="1"/>
    <w:semiHidden/>
    <w:unhideWhenUsed/>
    <w:uiPriority w:val="99"/>
    <w:pPr>
      <w:ind w:left="1200" w:leftChars="1200"/>
    </w:pPr>
  </w:style>
  <w:style w:type="paragraph" w:styleId="72">
    <w:name w:val="index 9"/>
    <w:basedOn w:val="1"/>
    <w:next w:val="1"/>
    <w:semiHidden/>
    <w:unhideWhenUsed/>
    <w:uiPriority w:val="99"/>
    <w:pPr>
      <w:ind w:left="1600" w:leftChars="1600"/>
    </w:pPr>
  </w:style>
  <w:style w:type="paragraph" w:styleId="73">
    <w:name w:val="table of figures"/>
    <w:basedOn w:val="1"/>
    <w:next w:val="1"/>
    <w:semiHidden/>
    <w:unhideWhenUsed/>
    <w:uiPriority w:val="99"/>
    <w:pPr>
      <w:ind w:left="200" w:leftChars="200" w:hanging="200" w:hangingChars="200"/>
    </w:pPr>
  </w:style>
  <w:style w:type="paragraph" w:styleId="74">
    <w:name w:val="toc 2"/>
    <w:basedOn w:val="1"/>
    <w:next w:val="1"/>
    <w:semiHidden/>
    <w:unhideWhenUsed/>
    <w:uiPriority w:val="39"/>
    <w:pPr>
      <w:ind w:left="420" w:leftChars="200"/>
    </w:pPr>
  </w:style>
  <w:style w:type="paragraph" w:styleId="75">
    <w:name w:val="toc 9"/>
    <w:basedOn w:val="1"/>
    <w:next w:val="1"/>
    <w:semiHidden/>
    <w:unhideWhenUsed/>
    <w:uiPriority w:val="39"/>
    <w:pPr>
      <w:ind w:left="3360" w:leftChars="1600"/>
    </w:pPr>
  </w:style>
  <w:style w:type="paragraph" w:styleId="76">
    <w:name w:val="Body Text 2"/>
    <w:basedOn w:val="1"/>
    <w:link w:val="130"/>
    <w:semiHidden/>
    <w:unhideWhenUsed/>
    <w:uiPriority w:val="99"/>
    <w:pPr>
      <w:spacing w:after="120" w:line="480" w:lineRule="auto"/>
    </w:pPr>
  </w:style>
  <w:style w:type="paragraph" w:styleId="77">
    <w:name w:val="List 4"/>
    <w:basedOn w:val="1"/>
    <w:semiHidden/>
    <w:unhideWhenUsed/>
    <w:uiPriority w:val="99"/>
    <w:pPr>
      <w:ind w:left="100" w:leftChars="600" w:hanging="200" w:hangingChars="200"/>
      <w:contextualSpacing/>
    </w:pPr>
  </w:style>
  <w:style w:type="paragraph" w:styleId="78">
    <w:name w:val="List Continue 2"/>
    <w:basedOn w:val="1"/>
    <w:semiHidden/>
    <w:unhideWhenUsed/>
    <w:uiPriority w:val="99"/>
    <w:pPr>
      <w:spacing w:after="120"/>
      <w:ind w:left="840" w:leftChars="400"/>
      <w:contextualSpacing/>
    </w:pPr>
  </w:style>
  <w:style w:type="paragraph" w:styleId="79">
    <w:name w:val="Message Header"/>
    <w:basedOn w:val="1"/>
    <w:link w:val="127"/>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szCs w:val="24"/>
    </w:rPr>
  </w:style>
  <w:style w:type="paragraph" w:styleId="80">
    <w:name w:val="HTML Preformatted"/>
    <w:basedOn w:val="1"/>
    <w:link w:val="100"/>
    <w:semiHidden/>
    <w:unhideWhenUsed/>
    <w:qFormat/>
    <w:uiPriority w:val="99"/>
    <w:rPr>
      <w:rFonts w:ascii="Courier New" w:hAnsi="Courier New" w:cs="Courier New"/>
      <w:sz w:val="20"/>
      <w:szCs w:val="20"/>
    </w:rPr>
  </w:style>
  <w:style w:type="paragraph" w:styleId="81">
    <w:name w:val="Normal (Web)"/>
    <w:basedOn w:val="1"/>
    <w:semiHidden/>
    <w:unhideWhenUsed/>
    <w:uiPriority w:val="99"/>
    <w:rPr>
      <w:sz w:val="24"/>
      <w:szCs w:val="24"/>
    </w:rPr>
  </w:style>
  <w:style w:type="paragraph" w:styleId="82">
    <w:name w:val="List Continue 3"/>
    <w:basedOn w:val="1"/>
    <w:semiHidden/>
    <w:unhideWhenUsed/>
    <w:uiPriority w:val="99"/>
    <w:pPr>
      <w:spacing w:after="120"/>
      <w:ind w:left="1260" w:leftChars="600"/>
      <w:contextualSpacing/>
    </w:pPr>
  </w:style>
  <w:style w:type="paragraph" w:styleId="83">
    <w:name w:val="index 2"/>
    <w:basedOn w:val="1"/>
    <w:next w:val="1"/>
    <w:semiHidden/>
    <w:unhideWhenUsed/>
    <w:uiPriority w:val="99"/>
    <w:pPr>
      <w:ind w:left="200" w:leftChars="200"/>
    </w:pPr>
  </w:style>
  <w:style w:type="paragraph" w:styleId="84">
    <w:name w:val="Title"/>
    <w:basedOn w:val="1"/>
    <w:next w:val="1"/>
    <w:link w:val="102"/>
    <w:qFormat/>
    <w:uiPriority w:val="10"/>
    <w:pPr>
      <w:spacing w:before="240" w:after="60"/>
      <w:jc w:val="center"/>
      <w:outlineLvl w:val="0"/>
    </w:pPr>
    <w:rPr>
      <w:rFonts w:asciiTheme="majorHAnsi" w:hAnsiTheme="majorHAnsi" w:eastAsiaTheme="majorEastAsia" w:cstheme="majorBidi"/>
      <w:b/>
      <w:bCs/>
      <w:sz w:val="32"/>
      <w:szCs w:val="32"/>
    </w:rPr>
  </w:style>
  <w:style w:type="paragraph" w:styleId="85">
    <w:name w:val="annotation subject"/>
    <w:basedOn w:val="28"/>
    <w:next w:val="28"/>
    <w:link w:val="120"/>
    <w:semiHidden/>
    <w:unhideWhenUsed/>
    <w:uiPriority w:val="99"/>
    <w:rPr>
      <w:b/>
      <w:bCs/>
    </w:rPr>
  </w:style>
  <w:style w:type="paragraph" w:styleId="86">
    <w:name w:val="Body Text First Indent"/>
    <w:basedOn w:val="34"/>
    <w:link w:val="132"/>
    <w:semiHidden/>
    <w:unhideWhenUsed/>
    <w:uiPriority w:val="99"/>
    <w:pPr>
      <w:spacing w:after="120"/>
      <w:ind w:firstLine="420" w:firstLineChars="100"/>
    </w:pPr>
    <w:rPr>
      <w:sz w:val="22"/>
      <w:szCs w:val="22"/>
    </w:rPr>
  </w:style>
  <w:style w:type="paragraph" w:styleId="87">
    <w:name w:val="Body Text First Indent 2"/>
    <w:basedOn w:val="35"/>
    <w:link w:val="134"/>
    <w:semiHidden/>
    <w:unhideWhenUsed/>
    <w:uiPriority w:val="99"/>
    <w:pPr>
      <w:ind w:firstLine="420" w:firstLineChars="200"/>
    </w:pPr>
  </w:style>
  <w:style w:type="table" w:styleId="89">
    <w:name w:val="Table Grid"/>
    <w:basedOn w:val="8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1">
    <w:name w:val="Table Normal"/>
    <w:semiHidden/>
    <w:unhideWhenUsed/>
    <w:qFormat/>
    <w:uiPriority w:val="2"/>
    <w:tblPr>
      <w:tblCellMar>
        <w:top w:w="0" w:type="dxa"/>
        <w:left w:w="0" w:type="dxa"/>
        <w:bottom w:w="0" w:type="dxa"/>
        <w:right w:w="0" w:type="dxa"/>
      </w:tblCellMar>
    </w:tblPr>
  </w:style>
  <w:style w:type="paragraph" w:styleId="92">
    <w:name w:val="List Paragraph"/>
    <w:basedOn w:val="1"/>
    <w:qFormat/>
    <w:uiPriority w:val="1"/>
  </w:style>
  <w:style w:type="paragraph" w:customStyle="1" w:styleId="93">
    <w:name w:val="Table Paragraph"/>
    <w:basedOn w:val="1"/>
    <w:qFormat/>
    <w:uiPriority w:val="1"/>
  </w:style>
  <w:style w:type="character" w:customStyle="1" w:styleId="94">
    <w:name w:val="页眉 字符"/>
    <w:basedOn w:val="90"/>
    <w:link w:val="57"/>
    <w:qFormat/>
    <w:uiPriority w:val="99"/>
    <w:rPr>
      <w:rFonts w:ascii="Times New Roman" w:hAnsi="Times New Roman" w:eastAsia="Times New Roman" w:cs="Times New Roman"/>
      <w:sz w:val="18"/>
      <w:szCs w:val="18"/>
      <w:lang w:bidi="en-US"/>
    </w:rPr>
  </w:style>
  <w:style w:type="character" w:customStyle="1" w:styleId="95">
    <w:name w:val="页脚 字符"/>
    <w:basedOn w:val="90"/>
    <w:link w:val="55"/>
    <w:uiPriority w:val="99"/>
    <w:rPr>
      <w:rFonts w:ascii="Times New Roman" w:hAnsi="Times New Roman" w:eastAsia="Times New Roman" w:cs="Times New Roman"/>
      <w:sz w:val="18"/>
      <w:szCs w:val="18"/>
      <w:lang w:bidi="en-US"/>
    </w:rPr>
  </w:style>
  <w:style w:type="character" w:customStyle="1" w:styleId="96">
    <w:name w:val="批注框文本 字符"/>
    <w:basedOn w:val="90"/>
    <w:link w:val="54"/>
    <w:semiHidden/>
    <w:qFormat/>
    <w:uiPriority w:val="99"/>
    <w:rPr>
      <w:rFonts w:ascii="Times New Roman" w:hAnsi="Times New Roman" w:eastAsia="Times New Roman" w:cs="Times New Roman"/>
      <w:sz w:val="18"/>
      <w:szCs w:val="18"/>
      <w:lang w:bidi="en-US"/>
    </w:rPr>
  </w:style>
  <w:style w:type="character" w:customStyle="1" w:styleId="97">
    <w:name w:val="正文文本 字符"/>
    <w:basedOn w:val="90"/>
    <w:link w:val="34"/>
    <w:qFormat/>
    <w:uiPriority w:val="1"/>
    <w:rPr>
      <w:rFonts w:ascii="Times New Roman" w:hAnsi="Times New Roman" w:eastAsia="Times New Roman" w:cs="Times New Roman"/>
      <w:sz w:val="24"/>
      <w:szCs w:val="24"/>
      <w:lang w:bidi="en-US"/>
    </w:rPr>
  </w:style>
  <w:style w:type="character" w:styleId="98">
    <w:name w:val="Placeholder Text"/>
    <w:basedOn w:val="90"/>
    <w:semiHidden/>
    <w:uiPriority w:val="99"/>
    <w:rPr>
      <w:color w:val="808080"/>
    </w:rPr>
  </w:style>
  <w:style w:type="character" w:customStyle="1" w:styleId="99">
    <w:name w:val="HTML 地址 字符"/>
    <w:basedOn w:val="90"/>
    <w:link w:val="41"/>
    <w:semiHidden/>
    <w:qFormat/>
    <w:uiPriority w:val="99"/>
    <w:rPr>
      <w:rFonts w:ascii="Times New Roman" w:hAnsi="Times New Roman" w:eastAsia="Times New Roman" w:cs="Times New Roman"/>
      <w:i/>
      <w:iCs/>
      <w:lang w:bidi="en-US"/>
    </w:rPr>
  </w:style>
  <w:style w:type="character" w:customStyle="1" w:styleId="100">
    <w:name w:val="HTML 预设格式 字符"/>
    <w:basedOn w:val="90"/>
    <w:link w:val="80"/>
    <w:semiHidden/>
    <w:qFormat/>
    <w:uiPriority w:val="99"/>
    <w:rPr>
      <w:rFonts w:ascii="Courier New" w:hAnsi="Courier New" w:eastAsia="Times New Roman" w:cs="Courier New"/>
      <w:sz w:val="20"/>
      <w:szCs w:val="20"/>
      <w:lang w:bidi="en-US"/>
    </w:rPr>
  </w:style>
  <w:style w:type="paragraph" w:customStyle="1" w:styleId="101">
    <w:name w:val="TOC Heading"/>
    <w:basedOn w:val="3"/>
    <w:next w:val="1"/>
    <w:semiHidden/>
    <w:unhideWhenUsed/>
    <w:qFormat/>
    <w:uiPriority w:val="39"/>
    <w:pPr>
      <w:keepNext/>
      <w:keepLines/>
      <w:spacing w:before="340" w:after="330" w:line="578" w:lineRule="auto"/>
      <w:ind w:left="0" w:right="0"/>
      <w:jc w:val="left"/>
      <w:outlineLvl w:val="9"/>
    </w:pPr>
    <w:rPr>
      <w:kern w:val="44"/>
      <w:sz w:val="44"/>
      <w:szCs w:val="44"/>
    </w:rPr>
  </w:style>
  <w:style w:type="character" w:customStyle="1" w:styleId="102">
    <w:name w:val="标题 字符"/>
    <w:basedOn w:val="90"/>
    <w:link w:val="84"/>
    <w:uiPriority w:val="10"/>
    <w:rPr>
      <w:rFonts w:asciiTheme="majorHAnsi" w:hAnsiTheme="majorHAnsi" w:eastAsiaTheme="majorEastAsia" w:cstheme="majorBidi"/>
      <w:b/>
      <w:bCs/>
      <w:sz w:val="32"/>
      <w:szCs w:val="32"/>
      <w:lang w:bidi="en-US"/>
    </w:rPr>
  </w:style>
  <w:style w:type="character" w:customStyle="1" w:styleId="103">
    <w:name w:val="标题 3 字符"/>
    <w:basedOn w:val="90"/>
    <w:link w:val="5"/>
    <w:semiHidden/>
    <w:uiPriority w:val="9"/>
    <w:rPr>
      <w:rFonts w:ascii="Times New Roman" w:hAnsi="Times New Roman" w:eastAsia="Times New Roman" w:cs="Times New Roman"/>
      <w:b/>
      <w:bCs/>
      <w:sz w:val="32"/>
      <w:szCs w:val="32"/>
      <w:lang w:bidi="en-US"/>
    </w:rPr>
  </w:style>
  <w:style w:type="character" w:customStyle="1" w:styleId="104">
    <w:name w:val="标题 4 字符"/>
    <w:basedOn w:val="90"/>
    <w:link w:val="6"/>
    <w:semiHidden/>
    <w:uiPriority w:val="9"/>
    <w:rPr>
      <w:rFonts w:asciiTheme="majorHAnsi" w:hAnsiTheme="majorHAnsi" w:eastAsiaTheme="majorEastAsia" w:cstheme="majorBidi"/>
      <w:b/>
      <w:bCs/>
      <w:sz w:val="28"/>
      <w:szCs w:val="28"/>
      <w:lang w:bidi="en-US"/>
    </w:rPr>
  </w:style>
  <w:style w:type="character" w:customStyle="1" w:styleId="105">
    <w:name w:val="标题 5 字符"/>
    <w:basedOn w:val="90"/>
    <w:link w:val="7"/>
    <w:semiHidden/>
    <w:uiPriority w:val="9"/>
    <w:rPr>
      <w:rFonts w:ascii="Times New Roman" w:hAnsi="Times New Roman" w:eastAsia="Times New Roman" w:cs="Times New Roman"/>
      <w:b/>
      <w:bCs/>
      <w:sz w:val="28"/>
      <w:szCs w:val="28"/>
      <w:lang w:bidi="en-US"/>
    </w:rPr>
  </w:style>
  <w:style w:type="character" w:customStyle="1" w:styleId="106">
    <w:name w:val="标题 6 字符"/>
    <w:basedOn w:val="90"/>
    <w:link w:val="8"/>
    <w:semiHidden/>
    <w:uiPriority w:val="9"/>
    <w:rPr>
      <w:rFonts w:asciiTheme="majorHAnsi" w:hAnsiTheme="majorHAnsi" w:eastAsiaTheme="majorEastAsia" w:cstheme="majorBidi"/>
      <w:b/>
      <w:bCs/>
      <w:sz w:val="24"/>
      <w:szCs w:val="24"/>
      <w:lang w:bidi="en-US"/>
    </w:rPr>
  </w:style>
  <w:style w:type="character" w:customStyle="1" w:styleId="107">
    <w:name w:val="标题 7 字符"/>
    <w:basedOn w:val="90"/>
    <w:link w:val="9"/>
    <w:semiHidden/>
    <w:uiPriority w:val="9"/>
    <w:rPr>
      <w:rFonts w:ascii="Times New Roman" w:hAnsi="Times New Roman" w:eastAsia="Times New Roman" w:cs="Times New Roman"/>
      <w:b/>
      <w:bCs/>
      <w:sz w:val="24"/>
      <w:szCs w:val="24"/>
      <w:lang w:bidi="en-US"/>
    </w:rPr>
  </w:style>
  <w:style w:type="character" w:customStyle="1" w:styleId="108">
    <w:name w:val="标题 8 字符"/>
    <w:basedOn w:val="90"/>
    <w:link w:val="10"/>
    <w:semiHidden/>
    <w:uiPriority w:val="9"/>
    <w:rPr>
      <w:rFonts w:asciiTheme="majorHAnsi" w:hAnsiTheme="majorHAnsi" w:eastAsiaTheme="majorEastAsia" w:cstheme="majorBidi"/>
      <w:sz w:val="24"/>
      <w:szCs w:val="24"/>
      <w:lang w:bidi="en-US"/>
    </w:rPr>
  </w:style>
  <w:style w:type="character" w:customStyle="1" w:styleId="109">
    <w:name w:val="标题 9 字符"/>
    <w:basedOn w:val="90"/>
    <w:link w:val="11"/>
    <w:semiHidden/>
    <w:uiPriority w:val="9"/>
    <w:rPr>
      <w:rFonts w:asciiTheme="majorHAnsi" w:hAnsiTheme="majorHAnsi" w:eastAsiaTheme="majorEastAsia" w:cstheme="majorBidi"/>
      <w:sz w:val="21"/>
      <w:szCs w:val="21"/>
      <w:lang w:bidi="en-US"/>
    </w:rPr>
  </w:style>
  <w:style w:type="character" w:customStyle="1" w:styleId="110">
    <w:name w:val="称呼 字符"/>
    <w:basedOn w:val="90"/>
    <w:link w:val="30"/>
    <w:semiHidden/>
    <w:uiPriority w:val="99"/>
    <w:rPr>
      <w:rFonts w:ascii="Times New Roman" w:hAnsi="Times New Roman" w:eastAsia="Times New Roman" w:cs="Times New Roman"/>
      <w:lang w:bidi="en-US"/>
    </w:rPr>
  </w:style>
  <w:style w:type="character" w:customStyle="1" w:styleId="111">
    <w:name w:val="纯文本 字符"/>
    <w:basedOn w:val="90"/>
    <w:link w:val="45"/>
    <w:semiHidden/>
    <w:uiPriority w:val="99"/>
    <w:rPr>
      <w:rFonts w:hAnsi="Courier New" w:cs="Courier New" w:asciiTheme="minorEastAsia"/>
      <w:lang w:bidi="en-US"/>
    </w:rPr>
  </w:style>
  <w:style w:type="character" w:customStyle="1" w:styleId="112">
    <w:name w:val="电子邮件签名 字符"/>
    <w:basedOn w:val="90"/>
    <w:link w:val="19"/>
    <w:semiHidden/>
    <w:uiPriority w:val="99"/>
    <w:rPr>
      <w:rFonts w:ascii="Times New Roman" w:hAnsi="Times New Roman" w:eastAsia="Times New Roman" w:cs="Times New Roman"/>
      <w:lang w:bidi="en-US"/>
    </w:rPr>
  </w:style>
  <w:style w:type="character" w:customStyle="1" w:styleId="113">
    <w:name w:val="副标题 字符"/>
    <w:basedOn w:val="90"/>
    <w:link w:val="64"/>
    <w:uiPriority w:val="11"/>
    <w:rPr>
      <w:b/>
      <w:bCs/>
      <w:kern w:val="28"/>
      <w:sz w:val="32"/>
      <w:szCs w:val="32"/>
      <w:lang w:bidi="en-US"/>
    </w:rPr>
  </w:style>
  <w:style w:type="character" w:customStyle="1" w:styleId="114">
    <w:name w:val="宏文本 字符"/>
    <w:basedOn w:val="90"/>
    <w:link w:val="2"/>
    <w:semiHidden/>
    <w:uiPriority w:val="99"/>
    <w:rPr>
      <w:rFonts w:ascii="Courier New" w:hAnsi="Courier New" w:eastAsia="宋体" w:cs="Courier New"/>
      <w:sz w:val="24"/>
      <w:szCs w:val="24"/>
      <w:lang w:bidi="en-US"/>
    </w:rPr>
  </w:style>
  <w:style w:type="character" w:customStyle="1" w:styleId="115">
    <w:name w:val="脚注文本 字符"/>
    <w:basedOn w:val="90"/>
    <w:link w:val="67"/>
    <w:semiHidden/>
    <w:uiPriority w:val="99"/>
    <w:rPr>
      <w:rFonts w:ascii="Times New Roman" w:hAnsi="Times New Roman" w:eastAsia="Times New Roman" w:cs="Times New Roman"/>
      <w:sz w:val="18"/>
      <w:szCs w:val="18"/>
      <w:lang w:bidi="en-US"/>
    </w:rPr>
  </w:style>
  <w:style w:type="character" w:customStyle="1" w:styleId="116">
    <w:name w:val="结束语 字符"/>
    <w:basedOn w:val="90"/>
    <w:link w:val="32"/>
    <w:semiHidden/>
    <w:uiPriority w:val="99"/>
    <w:rPr>
      <w:rFonts w:ascii="Times New Roman" w:hAnsi="Times New Roman" w:eastAsia="Times New Roman" w:cs="Times New Roman"/>
      <w:lang w:bidi="en-US"/>
    </w:rPr>
  </w:style>
  <w:style w:type="paragraph" w:styleId="117">
    <w:name w:val="Intense Quote"/>
    <w:basedOn w:val="1"/>
    <w:next w:val="1"/>
    <w:link w:val="118"/>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118">
    <w:name w:val="明显引用 字符"/>
    <w:basedOn w:val="90"/>
    <w:link w:val="117"/>
    <w:uiPriority w:val="30"/>
    <w:rPr>
      <w:rFonts w:ascii="Times New Roman" w:hAnsi="Times New Roman" w:eastAsia="Times New Roman" w:cs="Times New Roman"/>
      <w:i/>
      <w:iCs/>
      <w:color w:val="4F81BD" w:themeColor="accent1"/>
      <w:lang w:bidi="en-US"/>
      <w14:textFill>
        <w14:solidFill>
          <w14:schemeClr w14:val="accent1"/>
        </w14:solidFill>
      </w14:textFill>
    </w:rPr>
  </w:style>
  <w:style w:type="character" w:customStyle="1" w:styleId="119">
    <w:name w:val="批注文字 字符"/>
    <w:basedOn w:val="90"/>
    <w:link w:val="28"/>
    <w:semiHidden/>
    <w:uiPriority w:val="99"/>
    <w:rPr>
      <w:rFonts w:ascii="Times New Roman" w:hAnsi="Times New Roman" w:eastAsia="Times New Roman" w:cs="Times New Roman"/>
      <w:lang w:bidi="en-US"/>
    </w:rPr>
  </w:style>
  <w:style w:type="character" w:customStyle="1" w:styleId="120">
    <w:name w:val="批注主题 字符"/>
    <w:basedOn w:val="119"/>
    <w:link w:val="85"/>
    <w:semiHidden/>
    <w:uiPriority w:val="99"/>
    <w:rPr>
      <w:rFonts w:ascii="Times New Roman" w:hAnsi="Times New Roman" w:eastAsia="Times New Roman" w:cs="Times New Roman"/>
      <w:b/>
      <w:bCs/>
      <w:lang w:bidi="en-US"/>
    </w:rPr>
  </w:style>
  <w:style w:type="character" w:customStyle="1" w:styleId="121">
    <w:name w:val="签名 字符"/>
    <w:basedOn w:val="90"/>
    <w:link w:val="58"/>
    <w:semiHidden/>
    <w:uiPriority w:val="99"/>
    <w:rPr>
      <w:rFonts w:ascii="Times New Roman" w:hAnsi="Times New Roman" w:eastAsia="Times New Roman" w:cs="Times New Roman"/>
      <w:lang w:bidi="en-US"/>
    </w:rPr>
  </w:style>
  <w:style w:type="character" w:customStyle="1" w:styleId="122">
    <w:name w:val="日期 字符"/>
    <w:basedOn w:val="90"/>
    <w:link w:val="50"/>
    <w:semiHidden/>
    <w:uiPriority w:val="99"/>
    <w:rPr>
      <w:rFonts w:ascii="Times New Roman" w:hAnsi="Times New Roman" w:eastAsia="Times New Roman" w:cs="Times New Roman"/>
      <w:lang w:bidi="en-US"/>
    </w:rPr>
  </w:style>
  <w:style w:type="paragraph" w:customStyle="1" w:styleId="123">
    <w:name w:val="Bibliography"/>
    <w:basedOn w:val="1"/>
    <w:next w:val="1"/>
    <w:semiHidden/>
    <w:unhideWhenUsed/>
    <w:uiPriority w:val="37"/>
  </w:style>
  <w:style w:type="character" w:customStyle="1" w:styleId="124">
    <w:name w:val="尾注文本 字符"/>
    <w:basedOn w:val="90"/>
    <w:link w:val="52"/>
    <w:semiHidden/>
    <w:uiPriority w:val="99"/>
    <w:rPr>
      <w:rFonts w:ascii="Times New Roman" w:hAnsi="Times New Roman" w:eastAsia="Times New Roman" w:cs="Times New Roman"/>
      <w:lang w:bidi="en-US"/>
    </w:rPr>
  </w:style>
  <w:style w:type="character" w:customStyle="1" w:styleId="125">
    <w:name w:val="文档结构图 字符"/>
    <w:basedOn w:val="90"/>
    <w:link w:val="26"/>
    <w:semiHidden/>
    <w:uiPriority w:val="99"/>
    <w:rPr>
      <w:rFonts w:ascii="Microsoft YaHei UI" w:hAnsi="Times New Roman" w:eastAsia="Microsoft YaHei UI" w:cs="Times New Roman"/>
      <w:sz w:val="18"/>
      <w:szCs w:val="18"/>
      <w:lang w:bidi="en-US"/>
    </w:rPr>
  </w:style>
  <w:style w:type="paragraph" w:styleId="126">
    <w:name w:val="No Spacing"/>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customStyle="1" w:styleId="127">
    <w:name w:val="信息标题 字符"/>
    <w:basedOn w:val="90"/>
    <w:link w:val="79"/>
    <w:semiHidden/>
    <w:uiPriority w:val="99"/>
    <w:rPr>
      <w:rFonts w:asciiTheme="majorHAnsi" w:hAnsiTheme="majorHAnsi" w:eastAsiaTheme="majorEastAsia" w:cstheme="majorBidi"/>
      <w:sz w:val="24"/>
      <w:szCs w:val="24"/>
      <w:shd w:val="pct20" w:color="auto" w:fill="auto"/>
      <w:lang w:bidi="en-US"/>
    </w:rPr>
  </w:style>
  <w:style w:type="paragraph" w:styleId="128">
    <w:name w:val="Quote"/>
    <w:basedOn w:val="1"/>
    <w:next w:val="1"/>
    <w:link w:val="12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29">
    <w:name w:val="引用 字符"/>
    <w:basedOn w:val="90"/>
    <w:link w:val="128"/>
    <w:uiPriority w:val="29"/>
    <w:rPr>
      <w:rFonts w:ascii="Times New Roman" w:hAnsi="Times New Roman" w:eastAsia="Times New Roman" w:cs="Times New Roman"/>
      <w:i/>
      <w:iCs/>
      <w:color w:val="404040" w:themeColor="text1" w:themeTint="BF"/>
      <w:lang w:bidi="en-US"/>
      <w14:textFill>
        <w14:solidFill>
          <w14:schemeClr w14:val="tx1">
            <w14:lumMod w14:val="75000"/>
            <w14:lumOff w14:val="25000"/>
          </w14:schemeClr>
        </w14:solidFill>
      </w14:textFill>
    </w:rPr>
  </w:style>
  <w:style w:type="character" w:customStyle="1" w:styleId="130">
    <w:name w:val="正文文本 2 字符"/>
    <w:basedOn w:val="90"/>
    <w:link w:val="76"/>
    <w:semiHidden/>
    <w:uiPriority w:val="99"/>
    <w:rPr>
      <w:rFonts w:ascii="Times New Roman" w:hAnsi="Times New Roman" w:eastAsia="Times New Roman" w:cs="Times New Roman"/>
      <w:lang w:bidi="en-US"/>
    </w:rPr>
  </w:style>
  <w:style w:type="character" w:customStyle="1" w:styleId="131">
    <w:name w:val="正文文本 3 字符"/>
    <w:basedOn w:val="90"/>
    <w:link w:val="31"/>
    <w:semiHidden/>
    <w:uiPriority w:val="99"/>
    <w:rPr>
      <w:rFonts w:ascii="Times New Roman" w:hAnsi="Times New Roman" w:eastAsia="Times New Roman" w:cs="Times New Roman"/>
      <w:sz w:val="16"/>
      <w:szCs w:val="16"/>
      <w:lang w:bidi="en-US"/>
    </w:rPr>
  </w:style>
  <w:style w:type="character" w:customStyle="1" w:styleId="132">
    <w:name w:val="正文文本首行缩进 字符"/>
    <w:basedOn w:val="97"/>
    <w:link w:val="86"/>
    <w:semiHidden/>
    <w:uiPriority w:val="99"/>
    <w:rPr>
      <w:rFonts w:ascii="Times New Roman" w:hAnsi="Times New Roman" w:eastAsia="Times New Roman" w:cs="Times New Roman"/>
      <w:sz w:val="24"/>
      <w:szCs w:val="24"/>
      <w:lang w:bidi="en-US"/>
    </w:rPr>
  </w:style>
  <w:style w:type="character" w:customStyle="1" w:styleId="133">
    <w:name w:val="正文文本缩进 字符"/>
    <w:basedOn w:val="90"/>
    <w:link w:val="35"/>
    <w:semiHidden/>
    <w:uiPriority w:val="99"/>
    <w:rPr>
      <w:rFonts w:ascii="Times New Roman" w:hAnsi="Times New Roman" w:eastAsia="Times New Roman" w:cs="Times New Roman"/>
      <w:lang w:bidi="en-US"/>
    </w:rPr>
  </w:style>
  <w:style w:type="character" w:customStyle="1" w:styleId="134">
    <w:name w:val="正文文本首行缩进 2 字符"/>
    <w:basedOn w:val="133"/>
    <w:link w:val="87"/>
    <w:semiHidden/>
    <w:uiPriority w:val="99"/>
    <w:rPr>
      <w:rFonts w:ascii="Times New Roman" w:hAnsi="Times New Roman" w:eastAsia="Times New Roman" w:cs="Times New Roman"/>
      <w:lang w:bidi="en-US"/>
    </w:rPr>
  </w:style>
  <w:style w:type="character" w:customStyle="1" w:styleId="135">
    <w:name w:val="正文文本缩进 2 字符"/>
    <w:basedOn w:val="90"/>
    <w:link w:val="51"/>
    <w:semiHidden/>
    <w:uiPriority w:val="99"/>
    <w:rPr>
      <w:rFonts w:ascii="Times New Roman" w:hAnsi="Times New Roman" w:eastAsia="Times New Roman" w:cs="Times New Roman"/>
      <w:lang w:bidi="en-US"/>
    </w:rPr>
  </w:style>
  <w:style w:type="character" w:customStyle="1" w:styleId="136">
    <w:name w:val="正文文本缩进 3 字符"/>
    <w:basedOn w:val="90"/>
    <w:link w:val="70"/>
    <w:semiHidden/>
    <w:uiPriority w:val="99"/>
    <w:rPr>
      <w:rFonts w:ascii="Times New Roman" w:hAnsi="Times New Roman" w:eastAsia="Times New Roman" w:cs="Times New Roman"/>
      <w:sz w:val="16"/>
      <w:szCs w:val="16"/>
      <w:lang w:bidi="en-US"/>
    </w:rPr>
  </w:style>
  <w:style w:type="character" w:customStyle="1" w:styleId="137">
    <w:name w:val="注释标题 字符"/>
    <w:basedOn w:val="90"/>
    <w:link w:val="16"/>
    <w:semiHidden/>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A2096A-1E39-4146-BDE0-BFAC274EC4ED}">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1600</Words>
  <Characters>9126</Characters>
  <Lines>76</Lines>
  <Paragraphs>21</Paragraphs>
  <TotalTime>2</TotalTime>
  <ScaleCrop>false</ScaleCrop>
  <LinksUpToDate>false</LinksUpToDate>
  <CharactersWithSpaces>10705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2020-09-26T15:23:00Z</dcterms:created>
  <dc:creator>Swamy</dc:creator>
  <cp:lastModifiedBy>Administrator</cp:lastModifiedBy>
  <dcterms:modified xsi:type="dcterms:W3CDTF">2020-10-10T16:16:39Z</dcterms:modified>
  <dc:title>The following is just a sample lab report for ECE 385; by no means do you need to follow the outline exactly</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2014-08-25T00:00:00Z</vt:filetime>
  </property>
  <property fmtid="{D5CDD505-2E9C-101B-9397-08002B2CF9AE}" pid="3" name="Creator">
    <vt:lpwstr>Microsoft® Word 2013</vt:lpwstr>
  </property>
  <property fmtid="{D5CDD505-2E9C-101B-9397-08002B2CF9AE}" pid="4" name="LastSaved">
    <vt:filetime>2020-09-15T00:00:00Z</vt:filetime>
  </property>
  <property fmtid="{D5CDD505-2E9C-101B-9397-08002B2CF9AE}" pid="5" name="AMWinEqns">
    <vt:bool>true</vt:bool>
  </property>
  <property fmtid="{D5CDD505-2E9C-101B-9397-08002B2CF9AE}" pid="6" name="KSOProductBuildVer">
    <vt:lpwstr>2052-11.1.0.9999</vt:lpwstr>
  </property>
</Properties>
</file>